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Hlk480586906"/>
      <w:bookmarkEnd w:id="0"/>
      <w:r w:rsidRPr="00E55F35">
        <w:rPr>
          <w:rFonts w:ascii="Times New Roman" w:eastAsia="Calibri" w:hAnsi="Times New Roman" w:cs="Times New Roman"/>
          <w:sz w:val="24"/>
          <w:szCs w:val="24"/>
        </w:rPr>
        <w:t>МИНОБРНАУКИ РОССИИ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5F3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5F35">
        <w:rPr>
          <w:rFonts w:ascii="Times New Roman" w:eastAsia="Calibri" w:hAnsi="Times New Roman" w:cs="Times New Roman"/>
          <w:sz w:val="24"/>
          <w:szCs w:val="24"/>
        </w:rPr>
        <w:t>«ЮЖНЫЙ ФЕДЕРАЛЬНЫЙ УНИВЕРСИТЕТ»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E55F35">
        <w:rPr>
          <w:rFonts w:ascii="Times New Roman" w:eastAsia="Calibri" w:hAnsi="Times New Roman" w:cs="Times New Roman"/>
          <w:spacing w:val="-2"/>
          <w:sz w:val="24"/>
          <w:szCs w:val="24"/>
        </w:rPr>
        <w:t>Институт компьютерных технологий и информационной безопасности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E55F35" w:rsidRPr="00E55F35" w:rsidRDefault="00E55F35" w:rsidP="00E55F35">
      <w:pPr>
        <w:tabs>
          <w:tab w:val="left" w:pos="396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E55F35" w:rsidRPr="00E55F35" w:rsidRDefault="00E55F35" w:rsidP="00E55F35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55F35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E55F35" w:rsidRPr="00E55F35" w:rsidRDefault="00E55F35" w:rsidP="00E55F35">
      <w:pPr>
        <w:spacing w:after="160" w:line="48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F35">
        <w:rPr>
          <w:rFonts w:ascii="Times New Roman" w:eastAsia="Calibri" w:hAnsi="Times New Roman" w:cs="Times New Roman"/>
          <w:sz w:val="28"/>
          <w:szCs w:val="28"/>
        </w:rPr>
        <w:t>О прохождении производственной практики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8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3261"/>
        <w:gridCol w:w="2313"/>
      </w:tblGrid>
      <w:tr w:rsidR="00E55F35" w:rsidRPr="00E55F35" w:rsidTr="005477E2">
        <w:tc>
          <w:tcPr>
            <w:tcW w:w="9680" w:type="dxa"/>
            <w:gridSpan w:val="3"/>
          </w:tcPr>
          <w:p w:rsidR="00E55F35" w:rsidRPr="00E55F35" w:rsidRDefault="00E55F35" w:rsidP="00E55F35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прохождения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практики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</w:t>
            </w:r>
            <w:del w:id="1" w:author="Unknown">
              <w:r w:rsidRPr="00E55F35" w:rsidDel="00257758">
                <w:rPr>
                  <w:rFonts w:ascii="Times New Roman" w:eastAsia="Calibri" w:hAnsi="Times New Roman" w:cs="Times New Roman"/>
                  <w:sz w:val="28"/>
                  <w:szCs w:val="28"/>
                </w:rPr>
                <w:delText xml:space="preserve"> </w:delText>
              </w:r>
            </w:del>
            <w:ins w:id="2" w:author="Пользователь Windows" w:date="2018-02-12T00:37:00Z">
              <w:r w:rsidRPr="00E55F35">
                <w:rPr>
                  <w:rFonts w:ascii="Times New Roman" w:eastAsia="Calibri" w:hAnsi="Times New Roman" w:cs="Times New Roman"/>
                  <w:sz w:val="28"/>
                  <w:szCs w:val="28"/>
                </w:rPr>
                <w:t xml:space="preserve"> </w:t>
              </w:r>
            </w:ins>
            <w:del w:id="3" w:author="Unknown">
              <w:r w:rsidRPr="00E55F35" w:rsidDel="00257758">
                <w:rPr>
                  <w:rFonts w:ascii="Times New Roman" w:eastAsia="Calibri" w:hAnsi="Times New Roman" w:cs="Times New Roman"/>
                  <w:i/>
                  <w:sz w:val="28"/>
                  <w:szCs w:val="28"/>
                  <w:u w:val="single"/>
                </w:rPr>
                <w:delText>ООО «Графия»</w:delText>
              </w:r>
            </w:del>
            <w:ins w:id="4" w:author="Пользователь Windows" w:date="2018-02-12T00:36:00Z">
              <w:r w:rsidRPr="00E55F35">
                <w:rPr>
                  <w:rFonts w:ascii="Times New Roman" w:eastAsia="Calibri" w:hAnsi="Times New Roman" w:cs="Times New Roman"/>
                  <w:sz w:val="24"/>
                  <w:u w:val="single"/>
                </w:rPr>
                <w:t>Научно- исследовательская лаборатория "Лаборатория мобильной и веб- разработки" ООО НПИЦИТ "Иносфера"</w:t>
              </w:r>
            </w:ins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35">
              <w:rPr>
                <w:rFonts w:ascii="Times New Roman" w:eastAsia="Calibri" w:hAnsi="Times New Roman" w:cs="Times New Roman"/>
                <w:sz w:val="24"/>
                <w:szCs w:val="24"/>
              </w:rPr>
              <w:t>Вид практики  Производственная</w:t>
            </w:r>
            <w:r w:rsidRPr="00E55F35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 практика</w:t>
            </w:r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Тип практики </w:t>
            </w:r>
            <w:r w:rsidRPr="00E55F35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Практика по получению профессиональных умений и опыта профессиональной деятельности</w:t>
            </w:r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Способ проведения практики   </w:t>
            </w:r>
            <w:r w:rsidRPr="00E55F35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Стационарная</w:t>
            </w:r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E55F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Форма проведения практики  </w:t>
            </w:r>
            <w:r w:rsidRPr="00E55F35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Дискретная (по видам практик)</w:t>
            </w:r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u w:val="single"/>
              </w:rPr>
            </w:pP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Обучающийся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Истомина Анна Вячеславовна, очной формы обучения, направления 09.03.04 «Программная инженерия»</w:t>
            </w:r>
          </w:p>
        </w:tc>
      </w:tr>
      <w:tr w:rsidR="00E55F35" w:rsidRPr="00E55F35" w:rsidTr="005477E2">
        <w:tc>
          <w:tcPr>
            <w:tcW w:w="4106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13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>Истомина А.В.</w:t>
            </w:r>
          </w:p>
        </w:tc>
      </w:tr>
      <w:tr w:rsidR="00E55F35" w:rsidRPr="00E55F35" w:rsidTr="005477E2">
        <w:tc>
          <w:tcPr>
            <w:tcW w:w="9680" w:type="dxa"/>
            <w:gridSpan w:val="3"/>
          </w:tcPr>
          <w:p w:rsidR="00E55F35" w:rsidRPr="00E55F35" w:rsidRDefault="00E55F35" w:rsidP="00E55F35">
            <w:pPr>
              <w:spacing w:after="160" w:line="36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Руководитель практики от профильной организации 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старший преподаватель каф. МОП ЭВМ ИКТИБ ЮФУ</w:t>
            </w:r>
          </w:p>
        </w:tc>
      </w:tr>
      <w:tr w:rsidR="00E55F35" w:rsidRPr="00E55F35" w:rsidTr="005477E2">
        <w:trPr>
          <w:trHeight w:val="275"/>
        </w:trPr>
        <w:tc>
          <w:tcPr>
            <w:tcW w:w="4106" w:type="dxa"/>
          </w:tcPr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13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Пилипушко Е.М</w:t>
            </w:r>
          </w:p>
        </w:tc>
      </w:tr>
      <w:tr w:rsidR="00E55F35" w:rsidRPr="00E55F35" w:rsidTr="005477E2">
        <w:tc>
          <w:tcPr>
            <w:tcW w:w="9680" w:type="dxa"/>
            <w:gridSpan w:val="3"/>
          </w:tcPr>
          <w:p w:rsidR="00E55F35" w:rsidRPr="00E55F35" w:rsidRDefault="00E55F35" w:rsidP="00E55F35">
            <w:pPr>
              <w:spacing w:after="16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55F35" w:rsidRPr="00E55F35" w:rsidRDefault="00E55F35" w:rsidP="00E55F35">
            <w:pPr>
              <w:spacing w:after="16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u w:val="single"/>
              </w:rPr>
            </w:pP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Руководитель практики от структурного подразделения ЮФУ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старший преподаватель каф. МОП ЭВМ ИКТИБ ЮФУ</w:t>
            </w:r>
          </w:p>
          <w:p w:rsidR="00E55F35" w:rsidRPr="00E55F35" w:rsidRDefault="00E55F35" w:rsidP="00E55F35">
            <w:pPr>
              <w:spacing w:after="16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55F35" w:rsidRPr="00E55F35" w:rsidTr="005477E2">
        <w:tc>
          <w:tcPr>
            <w:tcW w:w="4106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13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Пилипушко Е.М</w:t>
            </w:r>
          </w:p>
        </w:tc>
      </w:tr>
    </w:tbl>
    <w:p w:rsidR="00E55F35" w:rsidRDefault="00E55F35" w:rsidP="00E55F3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5F35" w:rsidRPr="00E55F35" w:rsidRDefault="00E55F35" w:rsidP="00E55F3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5F35" w:rsidRPr="00E55F35" w:rsidRDefault="00E55F35" w:rsidP="00E55F3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5F35" w:rsidRPr="00E55F35" w:rsidRDefault="00E55F35" w:rsidP="00E55F3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55F35">
        <w:rPr>
          <w:rFonts w:ascii="Times New Roman" w:hAnsi="Times New Roman" w:cs="Times New Roman"/>
          <w:sz w:val="28"/>
          <w:szCs w:val="28"/>
          <w:lang w:eastAsia="ru-RU"/>
        </w:rPr>
        <w:t>Таганрог</w:t>
      </w:r>
    </w:p>
    <w:p w:rsidR="00A82305" w:rsidRDefault="00E55F35" w:rsidP="00E55F3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F35">
        <w:rPr>
          <w:rFonts w:ascii="Times New Roman" w:eastAsia="Calibri" w:hAnsi="Times New Roman" w:cs="Times New Roman"/>
          <w:sz w:val="28"/>
          <w:szCs w:val="28"/>
        </w:rPr>
        <w:t xml:space="preserve">2018 </w:t>
      </w:r>
      <w:r>
        <w:rPr>
          <w:rFonts w:ascii="Times New Roman" w:eastAsia="Calibri" w:hAnsi="Times New Roman" w:cs="Times New Roman"/>
          <w:sz w:val="28"/>
          <w:szCs w:val="28"/>
        </w:rPr>
        <w:t>г</w:t>
      </w:r>
    </w:p>
    <w:p w:rsidR="007D0DF9" w:rsidRDefault="00E55F3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bookmarkStart w:id="5" w:name="_Toc437441115"/>
      <w:bookmarkStart w:id="6" w:name="_Toc506140189"/>
      <w:r>
        <w:br w:type="page"/>
      </w:r>
    </w:p>
    <w:sdt>
      <w:sdtPr>
        <w:rPr>
          <w:rFonts w:ascii="Calibri" w:hAnsi="Calibri" w:cs="Calibri"/>
          <w:sz w:val="22"/>
          <w:szCs w:val="22"/>
        </w:rPr>
        <w:id w:val="-629784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0DF9" w:rsidRDefault="007D0DF9" w:rsidP="007D0DF9">
          <w:pPr>
            <w:pStyle w:val="2"/>
            <w:jc w:val="center"/>
          </w:pPr>
          <w:r>
            <w:t>СОДЕРЖАНИЕ</w:t>
          </w:r>
        </w:p>
        <w:p w:rsidR="007D0DF9" w:rsidRPr="007D0DF9" w:rsidRDefault="007D0DF9" w:rsidP="007D0DF9"/>
        <w:p w:rsidR="007D0DF9" w:rsidRDefault="007D0DF9" w:rsidP="007D0DF9">
          <w:pPr>
            <w:pStyle w:val="21"/>
            <w:tabs>
              <w:tab w:val="right" w:leader="dot" w:pos="9488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74276" w:history="1">
            <w:r w:rsidRPr="00A60AFE">
              <w:rPr>
                <w:rStyle w:val="af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right" w:leader="dot" w:pos="9488"/>
            </w:tabs>
            <w:jc w:val="both"/>
            <w:rPr>
              <w:noProof/>
            </w:rPr>
          </w:pPr>
          <w:hyperlink w:anchor="_Toc506174277" w:history="1">
            <w:r w:rsidR="007D0DF9" w:rsidRPr="00A60AFE">
              <w:rPr>
                <w:rStyle w:val="af"/>
                <w:noProof/>
              </w:rPr>
              <w:t>ВВЕДЕНИЕ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_Toc506174277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4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660"/>
              <w:tab w:val="right" w:leader="dot" w:pos="9488"/>
            </w:tabs>
            <w:jc w:val="both"/>
            <w:rPr>
              <w:noProof/>
            </w:rPr>
          </w:pPr>
          <w:hyperlink w:anchor="_Toc506174278" w:history="1"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1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Постановка задачи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_Toc506174278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5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660"/>
              <w:tab w:val="right" w:leader="dot" w:pos="9488"/>
            </w:tabs>
            <w:jc w:val="both"/>
            <w:rPr>
              <w:noProof/>
            </w:rPr>
          </w:pPr>
          <w:hyperlink w:anchor="_Toc506174279" w:history="1"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2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Используемые инструменты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_Toc506174279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0" w:history="1"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2.1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Microsoft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 xml:space="preserve"> 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Visual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 xml:space="preserve"> 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Studio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_Toc506174280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2" w:history="1"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2.2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Microsoft ASP.NET MVC Framework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_Toc506174282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4" w:history="1"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ADO.NET Entity Framework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_Toc506174284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6" w:history="1"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Microsoft SQL Server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_Toc506174286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8" w:history="1"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 xml:space="preserve">Язык программирования 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C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#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_Toc506174288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7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90" w:history="1"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HTML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_Toc506174290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7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92" w:history="1"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CSS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_Toc506174292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7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left" w:pos="660"/>
              <w:tab w:val="right" w:leader="dot" w:pos="9488"/>
            </w:tabs>
            <w:jc w:val="both"/>
            <w:rPr>
              <w:noProof/>
            </w:rPr>
          </w:pPr>
          <w:hyperlink w:anchor="_Toc506174294" w:history="1"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Создание веб-приложения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_Toc506174294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8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895C4E" w:rsidP="007D0DF9">
          <w:pPr>
            <w:pStyle w:val="21"/>
            <w:tabs>
              <w:tab w:val="right" w:leader="dot" w:pos="9488"/>
            </w:tabs>
            <w:jc w:val="both"/>
            <w:rPr>
              <w:noProof/>
            </w:rPr>
          </w:pPr>
          <w:hyperlink w:anchor="_Toc506174299" w:history="1">
            <w:r w:rsidR="007D0DF9" w:rsidRPr="00A60AFE">
              <w:rPr>
                <w:rStyle w:val="af"/>
                <w:rFonts w:ascii="Tahoma" w:hAnsi="Tahoma" w:cs="Tahoma"/>
                <w:bCs/>
                <w:noProof/>
                <w:lang w:eastAsia="ru-RU"/>
              </w:rPr>
              <w:t>СПИСОК ИСПОЛЬЗОВАННЫХ ИСТОЧНИКОВ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_Toc506174299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13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7D0DF9" w:rsidP="007D0DF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55F35" w:rsidRDefault="00E55F3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7D0DF9" w:rsidRDefault="007D0DF9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bookmarkStart w:id="7" w:name="_Toc506174276"/>
      <w:r>
        <w:br w:type="page"/>
      </w:r>
    </w:p>
    <w:p w:rsidR="00E55F35" w:rsidRDefault="00E55F35" w:rsidP="00E55F35">
      <w:pPr>
        <w:pStyle w:val="2"/>
        <w:jc w:val="center"/>
      </w:pPr>
      <w:r w:rsidRPr="00244429">
        <w:lastRenderedPageBreak/>
        <w:t>ОБОЗНАЧЕНИЯ И СОКРАЩЕНИЯ</w:t>
      </w:r>
      <w:bookmarkEnd w:id="5"/>
      <w:bookmarkEnd w:id="6"/>
      <w:bookmarkEnd w:id="7"/>
    </w:p>
    <w:p w:rsidR="00091413" w:rsidRPr="008A4431" w:rsidRDefault="00091413" w:rsidP="00091413">
      <w:pPr>
        <w:rPr>
          <w:rFonts w:ascii="Times New Roman" w:hAnsi="Times New Roman" w:cs="Times New Roman"/>
          <w:sz w:val="24"/>
          <w:szCs w:val="24"/>
        </w:rPr>
      </w:pPr>
    </w:p>
    <w:p w:rsidR="00091413" w:rsidRPr="00091413" w:rsidRDefault="00091413" w:rsidP="00091413">
      <w:pPr>
        <w:rPr>
          <w:rFonts w:ascii="Times New Roman" w:hAnsi="Times New Roman" w:cs="Times New Roman"/>
          <w:sz w:val="24"/>
          <w:szCs w:val="24"/>
        </w:rPr>
      </w:pPr>
      <w:r w:rsidRPr="00091413">
        <w:rPr>
          <w:rFonts w:ascii="Times New Roman" w:hAnsi="Times New Roman" w:cs="Times New Roman"/>
          <w:sz w:val="24"/>
          <w:szCs w:val="24"/>
        </w:rPr>
        <w:t>MVC –  Model-View-Controller, Модель-Представление-Контроллер [1]</w:t>
      </w:r>
    </w:p>
    <w:p w:rsidR="00E55F35" w:rsidRDefault="00E55F35" w:rsidP="00E55F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141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91413">
        <w:rPr>
          <w:rFonts w:ascii="Times New Roman" w:hAnsi="Times New Roman" w:cs="Times New Roman"/>
          <w:sz w:val="24"/>
          <w:szCs w:val="24"/>
          <w:lang w:val="en-US"/>
        </w:rPr>
        <w:t>TML</w:t>
      </w:r>
      <w:r w:rsidR="00091413" w:rsidRPr="00091413">
        <w:rPr>
          <w:rFonts w:ascii="Times New Roman" w:hAnsi="Times New Roman" w:cs="Times New Roman"/>
          <w:sz w:val="24"/>
          <w:szCs w:val="24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</w:rPr>
        <w:t xml:space="preserve">– 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HyperText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Markup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, язык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8" w:tooltip="Гипертекст" w:history="1">
        <w:r w:rsidR="00091413" w:rsidRPr="00091413">
          <w:rPr>
            <w:rFonts w:ascii="Times New Roman" w:hAnsi="Times New Roman" w:cs="Times New Roman"/>
            <w:sz w:val="24"/>
            <w:szCs w:val="24"/>
          </w:rPr>
          <w:t>гипертекстовой</w:t>
        </w:r>
      </w:hyperlink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разметки</w:t>
      </w:r>
    </w:p>
    <w:p w:rsidR="00091413" w:rsidRPr="00091413" w:rsidRDefault="00091413" w:rsidP="00E55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Style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Sheets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каскадные таблицы стилей</w:t>
      </w:r>
    </w:p>
    <w:p w:rsidR="00E55F35" w:rsidRPr="00091413" w:rsidRDefault="00E55F35" w:rsidP="00E55F35">
      <w:pPr>
        <w:rPr>
          <w:rFonts w:ascii="Times New Roman" w:hAnsi="Times New Roman" w:cs="Times New Roman"/>
          <w:sz w:val="24"/>
          <w:szCs w:val="24"/>
        </w:rPr>
      </w:pPr>
      <w:r w:rsidRPr="0009141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091413">
        <w:rPr>
          <w:rFonts w:ascii="Times New Roman" w:hAnsi="Times New Roman" w:cs="Times New Roman"/>
          <w:sz w:val="24"/>
          <w:szCs w:val="24"/>
        </w:rPr>
        <w:t xml:space="preserve"> –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information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technology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, информационные технологии;</w:t>
      </w:r>
    </w:p>
    <w:p w:rsidR="00E55F35" w:rsidRPr="00091413" w:rsidRDefault="00E55F35" w:rsidP="00E55F35">
      <w:pPr>
        <w:rPr>
          <w:rFonts w:ascii="Times New Roman" w:hAnsi="Times New Roman" w:cs="Times New Roman"/>
          <w:sz w:val="24"/>
          <w:szCs w:val="24"/>
        </w:rPr>
      </w:pP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БД </w:t>
      </w:r>
      <w:r w:rsidRPr="00091413">
        <w:rPr>
          <w:rFonts w:ascii="Times New Roman" w:hAnsi="Times New Roman" w:cs="Times New Roman"/>
          <w:sz w:val="24"/>
          <w:szCs w:val="24"/>
        </w:rPr>
        <w:t xml:space="preserve">–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база данных;</w:t>
      </w:r>
    </w:p>
    <w:p w:rsidR="00E55F35" w:rsidRPr="00091413" w:rsidRDefault="00E55F35" w:rsidP="00E55F35">
      <w:pPr>
        <w:rPr>
          <w:rFonts w:ascii="Times New Roman" w:hAnsi="Times New Roman" w:cs="Times New Roman"/>
          <w:sz w:val="24"/>
          <w:szCs w:val="24"/>
        </w:rPr>
      </w:pP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ПО – программное обеспечение.</w:t>
      </w:r>
    </w:p>
    <w:p w:rsidR="00E55F35" w:rsidRPr="008A4431" w:rsidRDefault="00E55F35" w:rsidP="00E55F3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5F35" w:rsidRDefault="00E55F35">
      <w:pPr>
        <w:spacing w:after="0" w:line="240" w:lineRule="auto"/>
      </w:pPr>
      <w:r>
        <w:br w:type="page"/>
      </w:r>
    </w:p>
    <w:p w:rsidR="00E55F35" w:rsidRDefault="00E55F35" w:rsidP="00E55F35">
      <w:pPr>
        <w:pStyle w:val="2"/>
        <w:jc w:val="center"/>
      </w:pPr>
      <w:bookmarkStart w:id="8" w:name="_Toc359772762"/>
      <w:bookmarkStart w:id="9" w:name="_Toc437441116"/>
      <w:bookmarkStart w:id="10" w:name="_Toc506140190"/>
      <w:bookmarkStart w:id="11" w:name="_Toc506174277"/>
      <w:r w:rsidRPr="00244429">
        <w:lastRenderedPageBreak/>
        <w:t>ВВЕДЕНИЕ</w:t>
      </w:r>
      <w:bookmarkEnd w:id="8"/>
      <w:bookmarkEnd w:id="9"/>
      <w:bookmarkEnd w:id="10"/>
      <w:bookmarkEnd w:id="11"/>
    </w:p>
    <w:p w:rsidR="00E55F35" w:rsidRPr="00E55F35" w:rsidRDefault="00E55F35" w:rsidP="00E55F35"/>
    <w:p w:rsidR="00E55F35" w:rsidRPr="005058F0" w:rsidRDefault="00E55F35" w:rsidP="00E55F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8F0">
        <w:rPr>
          <w:rFonts w:ascii="Times New Roman" w:hAnsi="Times New Roman" w:cs="Times New Roman"/>
          <w:sz w:val="24"/>
          <w:szCs w:val="24"/>
        </w:rPr>
        <w:t>Практика является одним из важнейших этапов подготовки высшими образовательными заведениями высококвалифицированных специалистов. Цели и объемы практики определяются государственными стандартами по направлениям подготовки высшего профессионального образования.</w:t>
      </w:r>
    </w:p>
    <w:p w:rsidR="00E55F35" w:rsidRPr="005058F0" w:rsidRDefault="00E55F35" w:rsidP="00E55F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8F0">
        <w:rPr>
          <w:rFonts w:ascii="Times New Roman" w:hAnsi="Times New Roman" w:cs="Times New Roman"/>
          <w:sz w:val="24"/>
          <w:szCs w:val="24"/>
        </w:rPr>
        <w:t>Актуальность прохождения данной практики заключается в ознакомлении студента с рабочим процессом и инструментами науки о данных.</w:t>
      </w:r>
    </w:p>
    <w:p w:rsidR="00E55F35" w:rsidRPr="005058F0" w:rsidRDefault="00E55F35" w:rsidP="00E55F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8F0">
        <w:rPr>
          <w:rFonts w:ascii="Times New Roman" w:hAnsi="Times New Roman" w:cs="Times New Roman"/>
          <w:sz w:val="24"/>
          <w:szCs w:val="24"/>
        </w:rPr>
        <w:t>Практика студентов имеет целью закрепление полученных в вузе теоретических и практических знаний, а также адаптацию к рынку труда по конкретной специальности. Основными целями практики, которые стоят перед студентом при ее прохождении, являются: закрепление и углубление практических знаний, полученных студентами при изучении общеинженерных и специальных дисциплин [2].</w:t>
      </w:r>
    </w:p>
    <w:p w:rsidR="00E55F35" w:rsidRPr="005058F0" w:rsidRDefault="00E55F35" w:rsidP="00E55F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8F0">
        <w:rPr>
          <w:rFonts w:ascii="Times New Roman" w:hAnsi="Times New Roman" w:cs="Times New Roman"/>
          <w:sz w:val="24"/>
          <w:szCs w:val="24"/>
        </w:rPr>
        <w:t>Цель может быть достигнута благодаря решению следующих задач:</w:t>
      </w:r>
    </w:p>
    <w:p w:rsidR="00E55F35" w:rsidRPr="005058F0" w:rsidRDefault="00E55F35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  <w:lang w:eastAsia="ru-RU"/>
        </w:rPr>
        <w:t>Изучение используемых технологий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ASP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>.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NET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MVC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HTML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CSS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>)</w:t>
      </w:r>
    </w:p>
    <w:p w:rsidR="00E55F35" w:rsidRPr="005058F0" w:rsidRDefault="00E55F35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</w:rPr>
        <w:t>Планирование разворачивания и связывания этих технологий</w:t>
      </w:r>
    </w:p>
    <w:p w:rsidR="00E55F35" w:rsidRPr="005058F0" w:rsidRDefault="007624A7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</w:rPr>
        <w:t xml:space="preserve">Установка требуемого ПО </w:t>
      </w:r>
    </w:p>
    <w:p w:rsidR="00E55F35" w:rsidRPr="005058F0" w:rsidRDefault="00E55F35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</w:rPr>
        <w:t xml:space="preserve">Связывание экземпляров ПО друг с другом </w:t>
      </w:r>
      <w:r w:rsidR="007624A7" w:rsidRPr="005058F0">
        <w:rPr>
          <w:rFonts w:ascii="Times New Roman" w:hAnsi="Times New Roman"/>
          <w:sz w:val="24"/>
          <w:szCs w:val="24"/>
        </w:rPr>
        <w:t>посредством конфигурирования</w:t>
      </w:r>
    </w:p>
    <w:p w:rsidR="00E55F35" w:rsidRPr="005058F0" w:rsidRDefault="00E55F35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</w:rPr>
        <w:t xml:space="preserve">Тестирование работоспособности с помощью написания </w:t>
      </w:r>
      <w:r w:rsidR="007624A7" w:rsidRPr="005058F0">
        <w:rPr>
          <w:rFonts w:ascii="Times New Roman" w:hAnsi="Times New Roman"/>
          <w:sz w:val="24"/>
          <w:szCs w:val="24"/>
        </w:rPr>
        <w:t>приложений</w:t>
      </w:r>
    </w:p>
    <w:p w:rsidR="007624A7" w:rsidRDefault="00E55F35">
      <w:pPr>
        <w:spacing w:after="0" w:line="240" w:lineRule="auto"/>
        <w:rPr>
          <w:rFonts w:ascii="Cambria" w:hAnsi="Cambria"/>
        </w:rPr>
      </w:pPr>
      <w:r w:rsidRPr="00237C5F">
        <w:rPr>
          <w:rFonts w:ascii="Cambria" w:hAnsi="Cambria"/>
        </w:rPr>
        <w:br w:type="page"/>
      </w:r>
    </w:p>
    <w:p w:rsidR="007624A7" w:rsidRPr="007624A7" w:rsidRDefault="007624A7" w:rsidP="007624A7">
      <w:pPr>
        <w:spacing w:after="160" w:line="360" w:lineRule="auto"/>
        <w:ind w:left="709"/>
        <w:contextualSpacing/>
        <w:outlineLvl w:val="1"/>
        <w:rPr>
          <w:rFonts w:ascii="Arial" w:hAnsi="Arial" w:cs="Times New Roman"/>
          <w:bCs/>
          <w:color w:val="000000"/>
          <w:sz w:val="36"/>
          <w:szCs w:val="36"/>
          <w:lang w:eastAsia="ru-RU"/>
        </w:rPr>
      </w:pPr>
      <w:bookmarkStart w:id="12" w:name="_Toc397554761"/>
      <w:bookmarkStart w:id="13" w:name="_Toc397506772"/>
      <w:bookmarkStart w:id="14" w:name="_Toc437441117"/>
      <w:bookmarkStart w:id="15" w:name="_Toc506140191"/>
      <w:bookmarkStart w:id="16" w:name="_Toc506174278"/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lastRenderedPageBreak/>
        <w:t>1</w:t>
      </w:r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tab/>
        <w:t>Постановка задачи</w:t>
      </w:r>
      <w:bookmarkEnd w:id="12"/>
      <w:bookmarkEnd w:id="13"/>
      <w:bookmarkEnd w:id="14"/>
      <w:bookmarkEnd w:id="15"/>
      <w:bookmarkEnd w:id="16"/>
    </w:p>
    <w:p w:rsidR="007624A7" w:rsidRPr="007624A7" w:rsidRDefault="007624A7" w:rsidP="007624A7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7624A7">
        <w:rPr>
          <w:rFonts w:ascii="Times New Roman" w:eastAsia="Calibri" w:hAnsi="Times New Roman" w:cs="Times New Roman"/>
          <w:sz w:val="24"/>
        </w:rPr>
        <w:t>Разработать</w:t>
      </w:r>
      <w:r w:rsidRPr="007624A7">
        <w:rPr>
          <w:rFonts w:ascii="Times New Roman" w:eastAsia="Calibri" w:hAnsi="Times New Roman" w:cs="Times New Roman"/>
          <w:sz w:val="24"/>
          <w:lang w:val="en-US"/>
        </w:rPr>
        <w:t> Web</w:t>
      </w:r>
      <w:r w:rsidRPr="007624A7">
        <w:rPr>
          <w:rFonts w:ascii="Times New Roman" w:eastAsia="Calibri" w:hAnsi="Times New Roman" w:cs="Times New Roman"/>
          <w:sz w:val="24"/>
        </w:rPr>
        <w:t>-приложение</w:t>
      </w:r>
      <w:r w:rsidRPr="007624A7">
        <w:rPr>
          <w:rFonts w:ascii="Times New Roman" w:eastAsia="Calibri" w:hAnsi="Times New Roman" w:cs="Times New Roman"/>
          <w:sz w:val="24"/>
          <w:lang w:val="en-US"/>
        </w:rPr>
        <w:t> </w:t>
      </w:r>
      <w:r w:rsidRPr="007624A7">
        <w:rPr>
          <w:rFonts w:ascii="Times New Roman" w:eastAsia="Calibri" w:hAnsi="Times New Roman" w:cs="Times New Roman"/>
          <w:sz w:val="24"/>
        </w:rPr>
        <w:t>для координаторов</w:t>
      </w:r>
      <w:r w:rsidRPr="007624A7">
        <w:rPr>
          <w:rFonts w:ascii="Times New Roman" w:eastAsia="Calibri" w:hAnsi="Times New Roman" w:cs="Times New Roman"/>
          <w:sz w:val="24"/>
          <w:lang w:val="en-US"/>
        </w:rPr>
        <w:t> Marathon Skills </w:t>
      </w:r>
      <w:r w:rsidRPr="007624A7">
        <w:rPr>
          <w:rFonts w:ascii="Times New Roman" w:eastAsia="Calibri" w:hAnsi="Times New Roman" w:cs="Times New Roman"/>
          <w:sz w:val="24"/>
        </w:rPr>
        <w:t>2016</w:t>
      </w:r>
    </w:p>
    <w:p w:rsidR="007624A7" w:rsidRPr="007624A7" w:rsidRDefault="007624A7" w:rsidP="007624A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7624A7">
        <w:rPr>
          <w:rFonts w:ascii="Times New Roman" w:eastAsia="Calibri" w:hAnsi="Times New Roman" w:cs="Times New Roman"/>
          <w:sz w:val="24"/>
        </w:rPr>
        <w:t xml:space="preserve">Исходя из поставленной задачи </w:t>
      </w:r>
      <w:r>
        <w:rPr>
          <w:rFonts w:ascii="Times New Roman" w:eastAsia="Calibri" w:hAnsi="Times New Roman" w:cs="Times New Roman"/>
          <w:sz w:val="24"/>
        </w:rPr>
        <w:t>будут разработаны</w:t>
      </w:r>
    </w:p>
    <w:p w:rsidR="007624A7" w:rsidRPr="007624A7" w:rsidRDefault="007624A7" w:rsidP="007624A7">
      <w:pPr>
        <w:widowControl w:val="0"/>
        <w:numPr>
          <w:ilvl w:val="0"/>
          <w:numId w:val="8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eastAsia="hi-IN" w:bidi="hi-IN"/>
        </w:rPr>
        <w:t>База данных</w:t>
      </w:r>
    </w:p>
    <w:p w:rsidR="007624A7" w:rsidRDefault="007624A7" w:rsidP="007624A7">
      <w:pPr>
        <w:widowControl w:val="0"/>
        <w:numPr>
          <w:ilvl w:val="0"/>
          <w:numId w:val="8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hi-IN" w:bidi="hi-IN"/>
        </w:rPr>
      </w:pPr>
      <w:r>
        <w:rPr>
          <w:rFonts w:ascii="Times New Roman" w:eastAsia="Arial Unicode MS" w:hAnsi="Times New Roman" w:cs="Mangal"/>
          <w:kern w:val="2"/>
          <w:sz w:val="24"/>
          <w:szCs w:val="21"/>
          <w:lang w:eastAsia="hi-IN" w:bidi="hi-IN"/>
        </w:rPr>
        <w:t>Веб-страницы</w:t>
      </w:r>
    </w:p>
    <w:p w:rsidR="00954744" w:rsidRPr="007624A7" w:rsidRDefault="00954744" w:rsidP="00954744">
      <w:pPr>
        <w:widowControl w:val="0"/>
        <w:suppressAutoHyphens/>
        <w:spacing w:after="0" w:line="360" w:lineRule="auto"/>
        <w:ind w:left="720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hi-IN" w:bidi="hi-IN"/>
        </w:rPr>
      </w:pPr>
    </w:p>
    <w:p w:rsidR="00E55F35" w:rsidRPr="00237C5F" w:rsidRDefault="00E55F35" w:rsidP="007624A7">
      <w:pPr>
        <w:pStyle w:val="a3"/>
        <w:widowControl w:val="0"/>
        <w:suppressAutoHyphens/>
        <w:spacing w:after="0" w:line="240" w:lineRule="auto"/>
        <w:jc w:val="both"/>
        <w:rPr>
          <w:rFonts w:ascii="Cambria" w:hAnsi="Cambria"/>
        </w:rPr>
      </w:pPr>
    </w:p>
    <w:p w:rsidR="00E55F35" w:rsidRDefault="00E55F35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4904CA" w:rsidRDefault="007624A7" w:rsidP="004904CA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bCs/>
          <w:color w:val="000000"/>
          <w:sz w:val="36"/>
          <w:szCs w:val="36"/>
          <w:lang w:eastAsia="ru-RU"/>
        </w:rPr>
      </w:pPr>
      <w:bookmarkStart w:id="17" w:name="_Toc437441118"/>
      <w:bookmarkStart w:id="18" w:name="_Toc506140192"/>
      <w:bookmarkStart w:id="19" w:name="_Toc506174279"/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lastRenderedPageBreak/>
        <w:t>2</w:t>
      </w:r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tab/>
        <w:t xml:space="preserve">Используемые </w:t>
      </w:r>
      <w:bookmarkEnd w:id="17"/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t>инструменты</w:t>
      </w:r>
      <w:bookmarkStart w:id="20" w:name="_Toc506140193"/>
      <w:bookmarkEnd w:id="18"/>
      <w:bookmarkEnd w:id="19"/>
    </w:p>
    <w:p w:rsidR="004904CA" w:rsidRPr="004904CA" w:rsidRDefault="007624A7" w:rsidP="004904CA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21" w:name="_Toc506174280"/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>2.1</w:t>
      </w:r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bookmarkEnd w:id="20"/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Microsoft</w:t>
      </w:r>
      <w:r w:rsidRPr="005058F0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Visual</w:t>
      </w:r>
      <w:r w:rsidRPr="005058F0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Studio</w:t>
      </w:r>
      <w:bookmarkEnd w:id="21"/>
    </w:p>
    <w:p w:rsidR="004904CA" w:rsidRDefault="007624A7" w:rsidP="004904CA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2" w:name="_Toc506174281"/>
      <w:r w:rsidRPr="005058F0">
        <w:rPr>
          <w:rFonts w:ascii="Times New Roman" w:hAnsi="Times New Roman" w:cs="Times New Roman"/>
          <w:sz w:val="24"/>
          <w:szCs w:val="24"/>
          <w:lang w:eastAsia="ru-RU"/>
        </w:rPr>
        <w:t>Microsoft Visual Studio — линейка продуктов компании </w:t>
      </w:r>
      <w:hyperlink r:id="rId9" w:tooltip="Microsoft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Microsoft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включающих </w:t>
      </w:r>
      <w:hyperlink r:id="rId10" w:tooltip="Интегрированная среда разработки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интегрированную среду разработки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программного обеспечения и ряд других инструментальных средств. Данные продукты позволяют разрабатывать как </w:t>
      </w:r>
      <w:hyperlink r:id="rId11" w:tooltip="Текстовый интерфейс пользователя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консольные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</w:t>
      </w:r>
      <w:hyperlink r:id="rId12" w:tooltip="Прикладное программное обеспечение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приложения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так и приложения с </w:t>
      </w:r>
      <w:hyperlink r:id="rId13" w:tooltip="Графический интерфейс пользователя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графическим интерфейсом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в том числе с поддержкой технологии </w:t>
      </w:r>
      <w:hyperlink r:id="rId14" w:tooltip="Windows Forms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Forms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а также </w:t>
      </w:r>
      <w:hyperlink r:id="rId15" w:tooltip="Сайт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веб-сайты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16" w:tooltip="Веб-приложение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веб-приложения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17" w:tooltip="Веб-служба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веб-службы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как в </w:t>
      </w:r>
      <w:hyperlink r:id="rId18" w:tooltip="Машинный код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родном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так и в </w:t>
      </w:r>
      <w:hyperlink r:id="rId19" w:tooltip="Управляемый код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управляемом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кодах для всех платформ, поддерживаемых </w:t>
      </w:r>
      <w:hyperlink r:id="rId20" w:tooltip="Windows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1" w:tooltip="Windows Mobile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Mobile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2" w:tooltip="Windows CE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CE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3" w:tooltip=".NET Framework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.NET Framework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4" w:tooltip="Xbox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Xbox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5" w:tooltip="Windows Phone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Phone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</w:t>
      </w:r>
      <w:hyperlink r:id="rId26" w:tooltip=".NET Compact Framework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.NET Compact Framework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hyperlink r:id="rId27" w:tooltip="Silverlight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Silverlight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. [3]</w:t>
      </w:r>
      <w:bookmarkEnd w:id="22"/>
    </w:p>
    <w:p w:rsidR="00246FCB" w:rsidRDefault="00246FCB" w:rsidP="004904CA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8A4431" w:rsidRDefault="00124145" w:rsidP="004904CA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23" w:name="_Toc506174282"/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>2.2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Microsoft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ASP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>.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NET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MVC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Fram</w:t>
      </w:r>
      <w:r w:rsid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ework</w:t>
      </w:r>
      <w:bookmarkEnd w:id="23"/>
      <w:r w:rsidR="005058F0"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</w:p>
    <w:p w:rsidR="00246FCB" w:rsidRDefault="00124145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4" w:name="_Toc506174283"/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ASP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MVC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Framework 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28" w:tooltip="Фреймворк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фреймворк</w:t>
        </w:r>
      </w:hyperlink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создания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29" w:tooltip="Веб-приложение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веб</w:t>
        </w:r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приложений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который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реализует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0" w:tooltip="Шаблоны проектирования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шаблон</w:t>
        </w:r>
      </w:hyperlink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1" w:tooltip="Model-view-controller" w:history="1">
        <w:r w:rsidRPr="004904CA">
          <w:rPr>
            <w:rFonts w:ascii="Times New Roman" w:hAnsi="Times New Roman" w:cs="Times New Roman"/>
            <w:sz w:val="24"/>
            <w:szCs w:val="24"/>
            <w:lang w:val="en-US" w:eastAsia="ru-RU"/>
          </w:rPr>
          <w:t>Model</w:t>
        </w:r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4904CA">
          <w:rPr>
            <w:rFonts w:ascii="Times New Roman" w:hAnsi="Times New Roman" w:cs="Times New Roman"/>
            <w:sz w:val="24"/>
            <w:szCs w:val="24"/>
            <w:lang w:val="en-US" w:eastAsia="ru-RU"/>
          </w:rPr>
          <w:t>view</w:t>
        </w:r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4904CA">
          <w:rPr>
            <w:rFonts w:ascii="Times New Roman" w:hAnsi="Times New Roman" w:cs="Times New Roman"/>
            <w:sz w:val="24"/>
            <w:szCs w:val="24"/>
            <w:lang w:val="en-US" w:eastAsia="ru-RU"/>
          </w:rPr>
          <w:t>controller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058F0"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058F0" w:rsidRPr="005058F0">
        <w:rPr>
          <w:rFonts w:ascii="Times New Roman" w:hAnsi="Times New Roman" w:cs="Times New Roman"/>
          <w:sz w:val="24"/>
          <w:szCs w:val="24"/>
          <w:lang w:eastAsia="ru-RU"/>
        </w:rPr>
        <w:t>[4]</w:t>
      </w:r>
      <w:bookmarkEnd w:id="24"/>
    </w:p>
    <w:p w:rsidR="00246FCB" w:rsidRDefault="00246FCB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46FCB" w:rsidRPr="008A4431" w:rsidRDefault="005058F0" w:rsidP="00246FCB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25" w:name="_Toc506174284"/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>2.3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 w:rsidRP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ADO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>.</w:t>
      </w:r>
      <w:r w:rsidRP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NET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 w:rsidRP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Entity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 w:rsidRP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Framework</w:t>
      </w:r>
      <w:bookmarkEnd w:id="25"/>
    </w:p>
    <w:p w:rsidR="00246FCB" w:rsidRPr="008A4431" w:rsidRDefault="005058F0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6" w:name="_Toc506174285"/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ASP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объектно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ориентированная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технология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доступа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данным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является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2" w:tooltip="ORM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object</w:t>
        </w:r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relational</w:t>
        </w:r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 xml:space="preserve"> 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mapping</w:t>
        </w:r>
      </w:hyperlink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ORM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решением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3" w:tooltip=".NET Framework" w:history="1"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>.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NET</w:t>
        </w:r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 xml:space="preserve"> 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Framework</w:t>
        </w:r>
      </w:hyperlink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4" w:tooltip="Microsoft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Microsoft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Предоставляет возможность взаимодействия с объектами как посредством </w:t>
      </w:r>
      <w:hyperlink r:id="rId35" w:tooltip="LINQ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LINQ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в виде LINQ to Entities, так и с использованием Entity SQL. Для облегчения построения web-решений используется как </w:t>
      </w:r>
      <w:hyperlink r:id="rId36" w:tooltip="ADO.NET Data Services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ADO.NET Data Services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(</w:t>
      </w:r>
      <w:hyperlink r:id="rId37" w:tooltip="ADO.NET Data Services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Astoria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), так и связка из </w:t>
      </w:r>
      <w:hyperlink r:id="rId38" w:tooltip="Windows Communication Foundation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Communication Foundation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hyperlink r:id="rId39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Presentation Foundation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позволяющая строить многоуровневые приложения, реализуя один из шаблонов проектирования </w:t>
      </w:r>
      <w:hyperlink r:id="rId40" w:tooltip="Model-View-Controller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MVC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41" w:tooltip="Model-View-Presenter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MVP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или </w:t>
      </w:r>
      <w:hyperlink r:id="rId42" w:tooltip="Model-View-ViewModel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MVVM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. [</w:t>
      </w:r>
      <w:r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26"/>
      <w:r w:rsidR="00246FCB"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246FCB" w:rsidRPr="008A4431" w:rsidRDefault="00246FCB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46FCB" w:rsidRPr="008A4431" w:rsidRDefault="00246FCB" w:rsidP="00246FCB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27" w:name="_Toc506174286"/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>2.3</w:t>
      </w:r>
      <w:r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 w:rsidR="005477E2" w:rsidRPr="005477E2">
        <w:rPr>
          <w:rFonts w:ascii="Arial" w:hAnsi="Arial" w:cs="Times New Roman"/>
          <w:color w:val="000000"/>
          <w:sz w:val="28"/>
          <w:szCs w:val="20"/>
          <w:lang w:val="en-US" w:eastAsia="ru-RU"/>
        </w:rPr>
        <w:t>Microsoft</w:t>
      </w:r>
      <w:r w:rsidR="005477E2"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 w:rsidR="005477E2" w:rsidRPr="005477E2">
        <w:rPr>
          <w:rFonts w:ascii="Arial" w:hAnsi="Arial" w:cs="Times New Roman"/>
          <w:color w:val="000000"/>
          <w:sz w:val="28"/>
          <w:szCs w:val="20"/>
          <w:lang w:val="en-US" w:eastAsia="ru-RU"/>
        </w:rPr>
        <w:t>SQL</w:t>
      </w:r>
      <w:r w:rsidR="005477E2" w:rsidRPr="008A4431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 w:rsidR="005477E2" w:rsidRPr="005477E2">
        <w:rPr>
          <w:rFonts w:ascii="Arial" w:hAnsi="Arial" w:cs="Times New Roman"/>
          <w:color w:val="000000"/>
          <w:sz w:val="28"/>
          <w:szCs w:val="20"/>
          <w:lang w:val="en-US" w:eastAsia="ru-RU"/>
        </w:rPr>
        <w:t>Server</w:t>
      </w:r>
      <w:bookmarkEnd w:id="27"/>
      <w:r w:rsidR="005477E2"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</w:p>
    <w:p w:rsidR="005477E2" w:rsidRDefault="00246FCB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8" w:name="_Toc506174287"/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SQL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Server 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3" w:tooltip="Реляционная СУБД" w:history="1"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>система управления реляционными базами данных (РСУБД)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>, разработанная корпорацией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4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Microsoft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>. Основной используемый язык запросов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5" w:tooltip="Transact-SQL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Transact</w:t>
        </w:r>
        <w:r w:rsidRPr="008A4431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SQL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, создан совместно 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6" w:tooltip="Sybase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Sybase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Transact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SQL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реализацией стандарта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7" w:tooltip="Американский национальный институт стандартов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ANSI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>/</w:t>
      </w:r>
      <w:hyperlink r:id="rId48" w:tooltip="Международная организация по стандартизации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ISO</w:t>
        </w:r>
      </w:hyperlink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по структурированному языку запросов (</w:t>
      </w:r>
      <w:hyperlink r:id="rId49" w:tooltip="SQL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SQL</w:t>
        </w:r>
      </w:hyperlink>
      <w:r w:rsidRPr="008A4431">
        <w:rPr>
          <w:rFonts w:ascii="Times New Roman" w:hAnsi="Times New Roman" w:cs="Times New Roman"/>
          <w:sz w:val="24"/>
          <w:szCs w:val="24"/>
          <w:lang w:eastAsia="ru-RU"/>
        </w:rPr>
        <w:t>) с расширениями. Используется для работы с базами данных размером от персональных до крупных баз данных масштаба предприятия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. [</w:t>
      </w:r>
      <w:r w:rsidRPr="008A4431"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28"/>
    </w:p>
    <w:p w:rsidR="005477E2" w:rsidRDefault="005477E2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77E2" w:rsidRDefault="005477E2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77E2" w:rsidRDefault="005477E2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77E2" w:rsidRP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9" w:name="_Toc506174288"/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lastRenderedPageBreak/>
        <w:t>2</w:t>
      </w:r>
      <w:r w:rsidRPr="005477E2">
        <w:rPr>
          <w:rFonts w:ascii="Arial" w:hAnsi="Arial" w:cs="Times New Roman"/>
          <w:color w:val="000000"/>
          <w:sz w:val="28"/>
          <w:szCs w:val="20"/>
          <w:lang w:eastAsia="ru-RU"/>
        </w:rPr>
        <w:t>.3</w:t>
      </w:r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Язык программирования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C</w:t>
      </w:r>
      <w:r w:rsidRPr="005477E2">
        <w:rPr>
          <w:rFonts w:ascii="Arial" w:hAnsi="Arial" w:cs="Times New Roman"/>
          <w:color w:val="000000"/>
          <w:sz w:val="28"/>
          <w:szCs w:val="20"/>
          <w:lang w:eastAsia="ru-RU"/>
        </w:rPr>
        <w:t>#</w:t>
      </w:r>
      <w:bookmarkEnd w:id="29"/>
    </w:p>
    <w:p w:rsid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0" w:name="_Toc506174289"/>
      <w:r>
        <w:rPr>
          <w:rFonts w:ascii="Times New Roman" w:hAnsi="Times New Roman" w:cs="Times New Roman"/>
          <w:sz w:val="24"/>
          <w:szCs w:val="24"/>
          <w:lang w:eastAsia="ru-RU"/>
        </w:rPr>
        <w:t xml:space="preserve">C# </w:t>
      </w:r>
      <w:r w:rsidRPr="005477E2">
        <w:rPr>
          <w:rFonts w:ascii="Times New Roman" w:hAnsi="Times New Roman" w:cs="Times New Roman"/>
          <w:sz w:val="24"/>
          <w:szCs w:val="24"/>
          <w:lang w:eastAsia="ru-RU"/>
        </w:rPr>
        <w:t>— язык программирования, сочетающий объектно-ориентированные и контекстно-ориентированные концепции. Разработан в 1998—2001 годах в компании Microsoft как основной язык разработки приложений для платформы Microsoft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Visual Studio.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7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30"/>
    </w:p>
    <w:p w:rsidR="005477E2" w:rsidRP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1" w:name="_Toc506174290"/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>2</w:t>
      </w:r>
      <w:r w:rsidRPr="005477E2">
        <w:rPr>
          <w:rFonts w:ascii="Arial" w:hAnsi="Arial" w:cs="Times New Roman"/>
          <w:color w:val="000000"/>
          <w:sz w:val="28"/>
          <w:szCs w:val="20"/>
          <w:lang w:eastAsia="ru-RU"/>
        </w:rPr>
        <w:t>.3</w:t>
      </w:r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HTML</w:t>
      </w:r>
      <w:bookmarkEnd w:id="31"/>
    </w:p>
    <w:p w:rsid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2" w:name="_Toc506174291"/>
      <w:r w:rsidRPr="005477E2">
        <w:rPr>
          <w:rFonts w:ascii="Times New Roman" w:hAnsi="Times New Roman" w:cs="Times New Roman"/>
          <w:sz w:val="24"/>
          <w:szCs w:val="24"/>
          <w:lang w:eastAsia="ru-RU"/>
        </w:rPr>
        <w:t xml:space="preserve">HTML </w:t>
      </w:r>
      <w:r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5477E2">
        <w:rPr>
          <w:rFonts w:ascii="Times New Roman" w:hAnsi="Times New Roman" w:cs="Times New Roman"/>
          <w:sz w:val="24"/>
          <w:szCs w:val="24"/>
          <w:lang w:eastAsia="ru-RU"/>
        </w:rPr>
        <w:t>— «язык </w:t>
      </w:r>
      <w:hyperlink r:id="rId50" w:tooltip="Гипертекст" w:history="1">
        <w:r w:rsidRPr="005477E2">
          <w:rPr>
            <w:rFonts w:ascii="Times New Roman" w:hAnsi="Times New Roman" w:cs="Times New Roman"/>
            <w:sz w:val="24"/>
            <w:szCs w:val="24"/>
            <w:lang w:eastAsia="ru-RU"/>
          </w:rPr>
          <w:t>гипертекстовой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 разметки»</w:t>
      </w:r>
      <w:r w:rsidRPr="005477E2">
        <w:rPr>
          <w:rFonts w:ascii="Times New Roman" w:hAnsi="Times New Roman" w:cs="Times New Roman"/>
          <w:sz w:val="24"/>
          <w:szCs w:val="24"/>
          <w:lang w:eastAsia="ru-RU"/>
        </w:rPr>
        <w:t>. Язык HTML интерпретируется </w:t>
      </w:r>
      <w:hyperlink r:id="rId51" w:tooltip="Браузер" w:history="1">
        <w:r w:rsidRPr="005477E2">
          <w:rPr>
            <w:rFonts w:ascii="Times New Roman" w:hAnsi="Times New Roman" w:cs="Times New Roman"/>
            <w:sz w:val="24"/>
            <w:szCs w:val="24"/>
            <w:lang w:eastAsia="ru-RU"/>
          </w:rPr>
          <w:t>браузерами</w:t>
        </w:r>
      </w:hyperlink>
      <w:r w:rsidRPr="005477E2">
        <w:rPr>
          <w:rFonts w:ascii="Times New Roman" w:hAnsi="Times New Roman" w:cs="Times New Roman"/>
          <w:sz w:val="24"/>
          <w:szCs w:val="24"/>
          <w:lang w:eastAsia="ru-RU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8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32"/>
    </w:p>
    <w:p w:rsid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33" w:name="_Toc506174292"/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>2</w:t>
      </w:r>
      <w:r w:rsidRPr="005477E2">
        <w:rPr>
          <w:rFonts w:ascii="Arial" w:hAnsi="Arial" w:cs="Times New Roman"/>
          <w:color w:val="000000"/>
          <w:sz w:val="28"/>
          <w:szCs w:val="20"/>
          <w:lang w:eastAsia="ru-RU"/>
        </w:rPr>
        <w:t>.3</w:t>
      </w:r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CSS</w:t>
      </w:r>
      <w:bookmarkEnd w:id="33"/>
    </w:p>
    <w:p w:rsidR="00091413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4" w:name="_Toc506174293"/>
      <w:r w:rsidRPr="005477E2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477E2">
        <w:rPr>
          <w:rFonts w:ascii="Times New Roman" w:hAnsi="Times New Roman" w:cs="Times New Roman"/>
          <w:sz w:val="24"/>
          <w:szCs w:val="24"/>
        </w:rPr>
        <w:t>— каскадные таблицы стилей — </w:t>
      </w:r>
      <w:hyperlink r:id="rId52" w:tooltip="Формальный язык" w:history="1">
        <w:r w:rsidRPr="005477E2">
          <w:rPr>
            <w:rFonts w:ascii="Times New Roman" w:hAnsi="Times New Roman" w:cs="Times New Roman"/>
            <w:sz w:val="24"/>
            <w:szCs w:val="24"/>
          </w:rPr>
          <w:t>формальный язык</w:t>
        </w:r>
      </w:hyperlink>
      <w:r w:rsidRPr="005477E2">
        <w:rPr>
          <w:rFonts w:ascii="Times New Roman" w:hAnsi="Times New Roman" w:cs="Times New Roman"/>
          <w:sz w:val="24"/>
          <w:szCs w:val="24"/>
        </w:rPr>
        <w:t> описания внешнего вида документа, написанного с использованием </w:t>
      </w:r>
      <w:hyperlink r:id="rId53" w:tooltip="Язык разметки" w:history="1">
        <w:r w:rsidRPr="005477E2">
          <w:rPr>
            <w:rFonts w:ascii="Times New Roman" w:hAnsi="Times New Roman" w:cs="Times New Roman"/>
            <w:sz w:val="24"/>
            <w:szCs w:val="24"/>
          </w:rPr>
          <w:t>языка разметки</w:t>
        </w:r>
      </w:hyperlink>
      <w:r w:rsidRPr="005477E2">
        <w:rPr>
          <w:rFonts w:ascii="Times New Roman" w:hAnsi="Times New Roman" w:cs="Times New Roman"/>
          <w:sz w:val="24"/>
          <w:szCs w:val="24"/>
        </w:rPr>
        <w:t>. Преимущественно используется как средство описания, оформления внешнего вида </w:t>
      </w:r>
      <w:hyperlink r:id="rId54" w:tooltip="Веб-страница" w:history="1">
        <w:r w:rsidRPr="005477E2">
          <w:rPr>
            <w:rFonts w:ascii="Times New Roman" w:hAnsi="Times New Roman" w:cs="Times New Roman"/>
            <w:sz w:val="24"/>
            <w:szCs w:val="24"/>
          </w:rPr>
          <w:t>веб-страниц</w:t>
        </w:r>
      </w:hyperlink>
      <w:r w:rsidRPr="005477E2">
        <w:rPr>
          <w:rFonts w:ascii="Times New Roman" w:hAnsi="Times New Roman" w:cs="Times New Roman"/>
          <w:sz w:val="24"/>
          <w:szCs w:val="24"/>
        </w:rPr>
        <w:t>, написанных с помощью </w:t>
      </w:r>
      <w:hyperlink r:id="rId55" w:tooltip="Язык разметки" w:history="1">
        <w:r w:rsidRPr="005477E2">
          <w:rPr>
            <w:rFonts w:ascii="Times New Roman" w:hAnsi="Times New Roman" w:cs="Times New Roman"/>
            <w:sz w:val="24"/>
            <w:szCs w:val="24"/>
          </w:rPr>
          <w:t>языков разметки</w:t>
        </w:r>
      </w:hyperlink>
      <w:r w:rsidRPr="005477E2">
        <w:rPr>
          <w:rFonts w:ascii="Times New Roman" w:hAnsi="Times New Roman" w:cs="Times New Roman"/>
          <w:sz w:val="24"/>
          <w:szCs w:val="24"/>
        </w:rPr>
        <w:t> </w:t>
      </w:r>
      <w:hyperlink r:id="rId56" w:tooltip="HTML" w:history="1">
        <w:r w:rsidRPr="005477E2">
          <w:rPr>
            <w:rFonts w:ascii="Times New Roman" w:hAnsi="Times New Roman" w:cs="Times New Roman"/>
            <w:sz w:val="24"/>
            <w:szCs w:val="24"/>
          </w:rPr>
          <w:t>HTML</w:t>
        </w:r>
      </w:hyperlink>
      <w:r w:rsidRPr="005477E2">
        <w:rPr>
          <w:rFonts w:ascii="Times New Roman" w:hAnsi="Times New Roman" w:cs="Times New Roman"/>
          <w:sz w:val="24"/>
          <w:szCs w:val="24"/>
        </w:rPr>
        <w:t> и </w:t>
      </w:r>
      <w:hyperlink r:id="rId57" w:history="1">
        <w:r w:rsidRPr="005477E2">
          <w:rPr>
            <w:rFonts w:ascii="Times New Roman" w:hAnsi="Times New Roman" w:cs="Times New Roman"/>
            <w:sz w:val="24"/>
            <w:szCs w:val="24"/>
          </w:rPr>
          <w:t>XHTML</w:t>
        </w:r>
      </w:hyperlink>
      <w:r w:rsidRPr="005477E2">
        <w:rPr>
          <w:rFonts w:ascii="Times New Roman" w:hAnsi="Times New Roman" w:cs="Times New Roman"/>
          <w:sz w:val="24"/>
          <w:szCs w:val="24"/>
        </w:rPr>
        <w:t>, но может также применяться к любым </w:t>
      </w:r>
      <w:hyperlink r:id="rId58" w:tooltip="XML" w:history="1">
        <w:r w:rsidRPr="005477E2">
          <w:rPr>
            <w:rFonts w:ascii="Times New Roman" w:hAnsi="Times New Roman" w:cs="Times New Roman"/>
            <w:sz w:val="24"/>
            <w:szCs w:val="24"/>
          </w:rPr>
          <w:t>XML-документам</w:t>
        </w:r>
      </w:hyperlink>
      <w:r w:rsidRPr="005477E2">
        <w:rPr>
          <w:rFonts w:ascii="Times New Roman" w:hAnsi="Times New Roman" w:cs="Times New Roman"/>
          <w:sz w:val="24"/>
          <w:szCs w:val="24"/>
        </w:rPr>
        <w:t>, например, к </w:t>
      </w:r>
      <w:hyperlink r:id="rId59" w:tooltip="SVG" w:history="1">
        <w:r w:rsidRPr="005477E2">
          <w:rPr>
            <w:rFonts w:ascii="Times New Roman" w:hAnsi="Times New Roman" w:cs="Times New Roman"/>
            <w:sz w:val="24"/>
            <w:szCs w:val="24"/>
          </w:rPr>
          <w:t>SVG</w:t>
        </w:r>
      </w:hyperlink>
      <w:r w:rsidRPr="005477E2">
        <w:rPr>
          <w:rFonts w:ascii="Times New Roman" w:hAnsi="Times New Roman" w:cs="Times New Roman"/>
          <w:sz w:val="24"/>
          <w:szCs w:val="24"/>
        </w:rPr>
        <w:t> или </w:t>
      </w:r>
      <w:hyperlink r:id="rId60" w:tooltip="XUL" w:history="1">
        <w:r w:rsidRPr="005477E2">
          <w:rPr>
            <w:rFonts w:ascii="Times New Roman" w:hAnsi="Times New Roman" w:cs="Times New Roman"/>
            <w:sz w:val="24"/>
            <w:szCs w:val="24"/>
          </w:rPr>
          <w:t>XUL</w:t>
        </w:r>
      </w:hyperlink>
      <w:r w:rsidRPr="005477E2">
        <w:rPr>
          <w:rFonts w:ascii="Times New Roman" w:hAnsi="Times New Roman" w:cs="Times New Roman"/>
          <w:sz w:val="24"/>
          <w:szCs w:val="24"/>
        </w:rPr>
        <w:t>.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34"/>
    </w:p>
    <w:p w:rsidR="005477E2" w:rsidRDefault="00091413" w:rsidP="0009141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091413" w:rsidRDefault="00091413" w:rsidP="00091413">
      <w:pPr>
        <w:spacing w:after="160" w:line="360" w:lineRule="auto"/>
        <w:ind w:left="708"/>
        <w:contextualSpacing/>
        <w:jc w:val="both"/>
        <w:outlineLvl w:val="1"/>
        <w:rPr>
          <w:rFonts w:ascii="Arial" w:hAnsi="Arial" w:cs="Times New Roman"/>
          <w:bCs/>
          <w:color w:val="000000"/>
          <w:sz w:val="36"/>
          <w:szCs w:val="36"/>
          <w:lang w:eastAsia="ru-RU"/>
        </w:rPr>
      </w:pPr>
      <w:bookmarkStart w:id="35" w:name="_Toc506140199"/>
      <w:bookmarkStart w:id="36" w:name="_Toc506174294"/>
      <w:r w:rsidRPr="00091413">
        <w:rPr>
          <w:rFonts w:ascii="Arial" w:hAnsi="Arial" w:cs="Times New Roman"/>
          <w:bCs/>
          <w:color w:val="000000"/>
          <w:sz w:val="36"/>
          <w:szCs w:val="36"/>
          <w:lang w:eastAsia="ru-RU"/>
        </w:rPr>
        <w:lastRenderedPageBreak/>
        <w:t>3</w:t>
      </w:r>
      <w:r w:rsidRPr="00091413">
        <w:rPr>
          <w:rFonts w:ascii="Arial" w:hAnsi="Arial" w:cs="Times New Roman"/>
          <w:bCs/>
          <w:color w:val="000000"/>
          <w:sz w:val="36"/>
          <w:szCs w:val="36"/>
          <w:lang w:eastAsia="ru-RU"/>
        </w:rPr>
        <w:tab/>
      </w:r>
      <w:bookmarkEnd w:id="35"/>
      <w:r w:rsidR="005233D8">
        <w:rPr>
          <w:rFonts w:ascii="Arial" w:hAnsi="Arial" w:cs="Times New Roman"/>
          <w:bCs/>
          <w:color w:val="000000"/>
          <w:sz w:val="36"/>
          <w:szCs w:val="36"/>
          <w:lang w:eastAsia="ru-RU"/>
        </w:rPr>
        <w:t>Создание веб-приложения</w:t>
      </w:r>
      <w:bookmarkEnd w:id="36"/>
    </w:p>
    <w:p w:rsidR="00501847" w:rsidRPr="00501847" w:rsidRDefault="00501847" w:rsidP="008D767D">
      <w:pPr>
        <w:spacing w:after="160" w:line="360" w:lineRule="auto"/>
        <w:ind w:left="142" w:firstLine="709"/>
        <w:contextualSpacing/>
        <w:jc w:val="both"/>
        <w:outlineLvl w:val="1"/>
        <w:rPr>
          <w:rFonts w:ascii="Times New Roman" w:eastAsia="Calibri" w:hAnsi="Times New Roman" w:cs="Times New Roman"/>
          <w:sz w:val="24"/>
        </w:rPr>
      </w:pPr>
      <w:bookmarkStart w:id="37" w:name="_Toc506174295"/>
      <w:r>
        <w:rPr>
          <w:rFonts w:ascii="Times New Roman" w:eastAsia="Calibri" w:hAnsi="Times New Roman" w:cs="Times New Roman"/>
          <w:sz w:val="24"/>
        </w:rPr>
        <w:t>Все приложение было реализовано по шаблону</w:t>
      </w:r>
      <w:r w:rsidRPr="00501847">
        <w:rPr>
          <w:rFonts w:ascii="Times New Roman" w:eastAsia="Calibri" w:hAnsi="Times New Roman" w:cs="Times New Roman"/>
          <w:sz w:val="24"/>
        </w:rPr>
        <w:t xml:space="preserve"> ASP.NET Web Application (.NET Framework).</w:t>
      </w:r>
      <w:r>
        <w:rPr>
          <w:rFonts w:ascii="Times New Roman" w:eastAsia="Calibri" w:hAnsi="Times New Roman" w:cs="Times New Roman"/>
          <w:sz w:val="24"/>
        </w:rPr>
        <w:t xml:space="preserve"> На основе таблиц БД были созданы соответствующие модели, веб-страницы были реализованы через представления (.</w:t>
      </w:r>
      <w:r>
        <w:rPr>
          <w:rFonts w:ascii="Times New Roman" w:eastAsia="Calibri" w:hAnsi="Times New Roman" w:cs="Times New Roman"/>
          <w:sz w:val="24"/>
          <w:lang w:val="en-US"/>
        </w:rPr>
        <w:t>cshtml</w:t>
      </w:r>
      <w:r w:rsidRPr="00501847">
        <w:rPr>
          <w:rFonts w:ascii="Times New Roman" w:eastAsia="Calibri" w:hAnsi="Times New Roman" w:cs="Times New Roman"/>
          <w:sz w:val="24"/>
        </w:rPr>
        <w:t>), которые выз</w:t>
      </w:r>
      <w:r w:rsidR="008D767D">
        <w:rPr>
          <w:rFonts w:ascii="Times New Roman" w:eastAsia="Calibri" w:hAnsi="Times New Roman" w:cs="Times New Roman"/>
          <w:sz w:val="24"/>
        </w:rPr>
        <w:t>ы</w:t>
      </w:r>
      <w:r w:rsidRPr="00501847">
        <w:rPr>
          <w:rFonts w:ascii="Times New Roman" w:eastAsia="Calibri" w:hAnsi="Times New Roman" w:cs="Times New Roman"/>
          <w:sz w:val="24"/>
        </w:rPr>
        <w:t>вает контроллер.</w:t>
      </w:r>
      <w:bookmarkEnd w:id="37"/>
      <w:r w:rsidRPr="00501847">
        <w:rPr>
          <w:rFonts w:ascii="Times New Roman" w:eastAsia="Calibri" w:hAnsi="Times New Roman" w:cs="Times New Roman"/>
          <w:sz w:val="24"/>
        </w:rPr>
        <w:t xml:space="preserve"> </w:t>
      </w:r>
    </w:p>
    <w:p w:rsidR="005233D8" w:rsidRPr="005233D8" w:rsidRDefault="005233D8" w:rsidP="005233D8">
      <w:pPr>
        <w:keepNext/>
        <w:spacing w:after="160" w:line="360" w:lineRule="auto"/>
        <w:ind w:left="709"/>
        <w:contextualSpacing/>
        <w:jc w:val="both"/>
        <w:outlineLvl w:val="2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38" w:name="_Toc506140200"/>
      <w:bookmarkStart w:id="39" w:name="_Toc506174296"/>
      <w:r w:rsidRPr="005233D8">
        <w:rPr>
          <w:rFonts w:ascii="Arial" w:hAnsi="Arial" w:cs="Times New Roman"/>
          <w:color w:val="000000"/>
          <w:sz w:val="28"/>
          <w:szCs w:val="20"/>
          <w:lang w:eastAsia="ru-RU"/>
        </w:rPr>
        <w:t>3.1</w:t>
      </w:r>
      <w:r w:rsidRPr="005233D8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bookmarkEnd w:id="38"/>
      <w:r>
        <w:rPr>
          <w:rFonts w:ascii="Arial" w:hAnsi="Arial" w:cs="Times New Roman"/>
          <w:color w:val="000000"/>
          <w:sz w:val="28"/>
          <w:szCs w:val="20"/>
          <w:lang w:eastAsia="ru-RU"/>
        </w:rPr>
        <w:t>Разработка БД</w:t>
      </w:r>
      <w:bookmarkEnd w:id="39"/>
    </w:p>
    <w:p w:rsidR="005233D8" w:rsidRPr="005233D8" w:rsidRDefault="005233D8" w:rsidP="00091413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Исходя из поставленной задачи были созданы, заполнены</w:t>
      </w:r>
      <w:r w:rsidRPr="005233D8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и связаны между собой следующие таблицы БД</w:t>
      </w:r>
      <w:r w:rsidRPr="005233D8">
        <w:rPr>
          <w:rFonts w:ascii="Times New Roman" w:eastAsia="Calibri" w:hAnsi="Times New Roman" w:cs="Times New Roman"/>
          <w:sz w:val="24"/>
        </w:rPr>
        <w:t>: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User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Runner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Chatiry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Sponsorship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 xml:space="preserve">Registration 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 xml:space="preserve">Result 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Gender</w:t>
      </w:r>
    </w:p>
    <w:p w:rsidR="00954744" w:rsidRPr="00954744" w:rsidRDefault="005233D8" w:rsidP="00954744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954744"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Volunteer</w:t>
      </w:r>
    </w:p>
    <w:p w:rsidR="00954744" w:rsidRDefault="00954744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Pr="00954744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5233D8" w:rsidRDefault="00954744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6DC328" wp14:editId="17E48C4E">
            <wp:extent cx="6031230" cy="42786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43" w:rsidRPr="00416377" w:rsidRDefault="00A74F43" w:rsidP="00A74F43">
      <w:pPr>
        <w:pStyle w:val="af1"/>
      </w:pPr>
      <w:r>
        <w:t>Рисунок  1</w:t>
      </w:r>
      <w:r w:rsidRPr="00416377">
        <w:t xml:space="preserve"> </w:t>
      </w:r>
      <w:r>
        <w:t>Диаграмма БД</w:t>
      </w:r>
    </w:p>
    <w:p w:rsidR="00A74F43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Default="00A74F43" w:rsidP="00A74F43">
      <w:pPr>
        <w:keepNext/>
        <w:spacing w:after="160" w:line="360" w:lineRule="auto"/>
        <w:ind w:left="709"/>
        <w:contextualSpacing/>
        <w:jc w:val="both"/>
        <w:outlineLvl w:val="2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40" w:name="_Toc506174297"/>
      <w:r w:rsidRPr="005233D8">
        <w:rPr>
          <w:rFonts w:ascii="Arial" w:hAnsi="Arial" w:cs="Times New Roman"/>
          <w:color w:val="000000"/>
          <w:sz w:val="28"/>
          <w:szCs w:val="20"/>
          <w:lang w:eastAsia="ru-RU"/>
        </w:rPr>
        <w:lastRenderedPageBreak/>
        <w:t>3</w:t>
      </w:r>
      <w:r>
        <w:rPr>
          <w:rFonts w:ascii="Arial" w:hAnsi="Arial" w:cs="Times New Roman"/>
          <w:color w:val="000000"/>
          <w:sz w:val="28"/>
          <w:szCs w:val="20"/>
          <w:lang w:eastAsia="ru-RU"/>
        </w:rPr>
        <w:t>.2</w:t>
      </w:r>
      <w:r w:rsidRPr="005233D8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eastAsia="ru-RU"/>
        </w:rPr>
        <w:t>Разработка веб-страниц</w:t>
      </w:r>
      <w:bookmarkEnd w:id="40"/>
    </w:p>
    <w:p w:rsidR="00501847" w:rsidRPr="008A4431" w:rsidRDefault="00533428" w:rsidP="00533428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Для всех страниц была создана единая таблица стилей (.</w:t>
      </w:r>
      <w:r>
        <w:rPr>
          <w:rFonts w:ascii="Times New Roman" w:eastAsia="Calibri" w:hAnsi="Times New Roman" w:cs="Times New Roman"/>
          <w:sz w:val="24"/>
          <w:lang w:val="en-US"/>
        </w:rPr>
        <w:t>css</w:t>
      </w:r>
      <w:r w:rsidRPr="00533428">
        <w:rPr>
          <w:rFonts w:ascii="Times New Roman" w:eastAsia="Calibri" w:hAnsi="Times New Roman" w:cs="Times New Roman"/>
          <w:sz w:val="24"/>
        </w:rPr>
        <w:t>)</w:t>
      </w:r>
      <w:r>
        <w:rPr>
          <w:rFonts w:ascii="Times New Roman" w:eastAsia="Calibri" w:hAnsi="Times New Roman" w:cs="Times New Roman"/>
          <w:sz w:val="24"/>
        </w:rPr>
        <w:t>, а также мастер-страница, при помощи которой была реализована шапка сайта, на ней располагается название сайта, а также кнопки «Назад» и «</w:t>
      </w:r>
      <w:r>
        <w:rPr>
          <w:rFonts w:ascii="Times New Roman" w:eastAsia="Calibri" w:hAnsi="Times New Roman" w:cs="Times New Roman"/>
          <w:sz w:val="24"/>
          <w:lang w:val="en-US"/>
        </w:rPr>
        <w:t>Logout</w:t>
      </w:r>
      <w:r>
        <w:rPr>
          <w:rFonts w:ascii="Times New Roman" w:eastAsia="Calibri" w:hAnsi="Times New Roman" w:cs="Times New Roman"/>
          <w:sz w:val="24"/>
        </w:rPr>
        <w:t>». Кнопка «Назад» отвечает своему названию, функционал кнопки «</w:t>
      </w:r>
      <w:r>
        <w:rPr>
          <w:rFonts w:ascii="Times New Roman" w:eastAsia="Calibri" w:hAnsi="Times New Roman" w:cs="Times New Roman"/>
          <w:sz w:val="24"/>
          <w:lang w:val="en-US"/>
        </w:rPr>
        <w:t>Logout</w:t>
      </w:r>
      <w:r>
        <w:rPr>
          <w:rFonts w:ascii="Times New Roman" w:eastAsia="Calibri" w:hAnsi="Times New Roman" w:cs="Times New Roman"/>
          <w:sz w:val="24"/>
        </w:rPr>
        <w:t xml:space="preserve">» реализован не был. </w:t>
      </w:r>
      <w:r w:rsidR="00BD58B8">
        <w:rPr>
          <w:rFonts w:ascii="Times New Roman" w:eastAsia="Calibri" w:hAnsi="Times New Roman" w:cs="Times New Roman"/>
          <w:sz w:val="24"/>
        </w:rPr>
        <w:t xml:space="preserve">Все элементы максимально приближены к предоставленным требованиям (используемые цвета и шрифты). </w:t>
      </w:r>
    </w:p>
    <w:p w:rsidR="00BD58B8" w:rsidRDefault="00BD58B8" w:rsidP="00533428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 xml:space="preserve">Стартовой является страница «Меню координатора» на ней были реализованы две кнопки перехода на страницы «Управление бегунами» и «Просмотр спонсоров». </w:t>
      </w:r>
    </w:p>
    <w:p w:rsidR="00BD58B8" w:rsidRDefault="00BD58B8" w:rsidP="00533428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BD58B8" w:rsidRPr="00533428" w:rsidRDefault="00BD58B8" w:rsidP="00533428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5E75DB6" wp14:editId="0802CCA3">
            <wp:extent cx="6031230" cy="2968625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C3" w:rsidRDefault="00BD58B8" w:rsidP="003819C3">
      <w:pPr>
        <w:pStyle w:val="af1"/>
      </w:pPr>
      <w:r>
        <w:t>Рисунок  1</w:t>
      </w:r>
      <w:r w:rsidRPr="00416377">
        <w:t xml:space="preserve"> </w:t>
      </w:r>
      <w:r>
        <w:t>Меню координатора</w:t>
      </w:r>
    </w:p>
    <w:p w:rsidR="003819C3" w:rsidRPr="003819C3" w:rsidRDefault="003819C3" w:rsidP="003819C3"/>
    <w:p w:rsidR="003819C3" w:rsidRPr="003819C3" w:rsidRDefault="003819C3" w:rsidP="003819C3">
      <w:pPr>
        <w:spacing w:after="160" w:line="360" w:lineRule="auto"/>
        <w:ind w:left="708" w:firstLine="12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 странице «Управление бегунами» реализованы два блока</w:t>
      </w:r>
      <w:r w:rsidRPr="003819C3">
        <w:rPr>
          <w:rFonts w:ascii="Times New Roman" w:eastAsia="Calibri" w:hAnsi="Times New Roman" w:cs="Times New Roman"/>
          <w:sz w:val="24"/>
        </w:rPr>
        <w:t>:</w:t>
      </w:r>
    </w:p>
    <w:p w:rsidR="003819C3" w:rsidRDefault="003819C3" w:rsidP="00A42A27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</w:t>
      </w:r>
      <w:r w:rsidRPr="003819C3">
        <w:rPr>
          <w:rFonts w:ascii="Times New Roman" w:eastAsia="Calibri" w:hAnsi="Times New Roman" w:cs="Times New Roman"/>
          <w:sz w:val="24"/>
        </w:rPr>
        <w:t xml:space="preserve">оля выбора сортировки и фильтрации, где можно выбрать </w:t>
      </w:r>
      <w:r>
        <w:rPr>
          <w:rFonts w:ascii="Times New Roman" w:eastAsia="Calibri" w:hAnsi="Times New Roman" w:cs="Times New Roman"/>
          <w:sz w:val="24"/>
        </w:rPr>
        <w:t>пункт из выпадающего меню</w:t>
      </w:r>
    </w:p>
    <w:p w:rsidR="003819C3" w:rsidRPr="003819C3" w:rsidRDefault="003819C3" w:rsidP="00A42A27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Кнопки для выгрузки информации</w:t>
      </w:r>
    </w:p>
    <w:p w:rsidR="003819C3" w:rsidRDefault="003819C3" w:rsidP="003819C3">
      <w:pPr>
        <w:spacing w:after="16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Место внизу страницы предназначено для дальнейшей выгрузки таблицы из БД.</w:t>
      </w:r>
    </w:p>
    <w:p w:rsidR="003819C3" w:rsidRDefault="003819C3" w:rsidP="003819C3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3819C3" w:rsidRDefault="003819C3" w:rsidP="003819C3">
      <w:r>
        <w:rPr>
          <w:noProof/>
          <w:lang w:eastAsia="ru-RU"/>
        </w:rPr>
        <w:lastRenderedPageBreak/>
        <w:drawing>
          <wp:inline distT="0" distB="0" distL="0" distR="0" wp14:anchorId="6E71418F" wp14:editId="09ECFB92">
            <wp:extent cx="6031230" cy="2964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t="7411" b="5222"/>
                    <a:stretch/>
                  </pic:blipFill>
                  <pic:spPr bwMode="auto">
                    <a:xfrm>
                      <a:off x="0" y="0"/>
                      <a:ext cx="603123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9C3" w:rsidRDefault="003819C3" w:rsidP="003819C3">
      <w:pPr>
        <w:pStyle w:val="af1"/>
      </w:pPr>
      <w:r>
        <w:t>Рисунок  2</w:t>
      </w:r>
      <w:r w:rsidRPr="00416377">
        <w:t xml:space="preserve"> </w:t>
      </w:r>
      <w:r>
        <w:t>Управление бегунами</w:t>
      </w:r>
    </w:p>
    <w:p w:rsidR="00D6226E" w:rsidRPr="00D6226E" w:rsidRDefault="00D6226E" w:rsidP="00D6226E"/>
    <w:p w:rsidR="003819C3" w:rsidRPr="003819C3" w:rsidRDefault="003819C3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На странице «Просмотр спонсоров» </w:t>
      </w:r>
      <w:r w:rsidR="00D6226E">
        <w:rPr>
          <w:rFonts w:ascii="Times New Roman" w:eastAsia="Calibri" w:hAnsi="Times New Roman" w:cs="Times New Roman"/>
          <w:sz w:val="24"/>
        </w:rPr>
        <w:t xml:space="preserve">реализован блок выбора критерия сортировки. </w:t>
      </w:r>
    </w:p>
    <w:p w:rsidR="00D6226E" w:rsidRDefault="00D6226E" w:rsidP="00D6226E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Место внизу страницы предназначено для дальнейшей выгрузки таблицы из БД и вывода подсчета пожертвованной суммы для благотворительных организаций и общего количества пользовательских взносов. </w:t>
      </w:r>
    </w:p>
    <w:p w:rsidR="003819C3" w:rsidRDefault="00D6226E" w:rsidP="00D6226E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37BC3D0" wp14:editId="1E13F01C">
            <wp:extent cx="6031230" cy="29813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6E" w:rsidRDefault="00D6226E" w:rsidP="00D6226E">
      <w:pPr>
        <w:pStyle w:val="af1"/>
      </w:pPr>
      <w:r>
        <w:t>Рисунок  3</w:t>
      </w:r>
      <w:r w:rsidRPr="00416377">
        <w:t xml:space="preserve"> </w:t>
      </w:r>
      <w:r>
        <w:t>Просмотр спонсоров</w:t>
      </w:r>
    </w:p>
    <w:p w:rsidR="003819C3" w:rsidRDefault="003819C3" w:rsidP="003819C3"/>
    <w:p w:rsidR="003819C3" w:rsidRPr="003819C3" w:rsidRDefault="003819C3" w:rsidP="003819C3"/>
    <w:p w:rsidR="00D6226E" w:rsidRDefault="00D6226E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D6226E" w:rsidRDefault="00D6226E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D6226E" w:rsidRDefault="00D6226E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lastRenderedPageBreak/>
        <w:t>Страница «Управление бегуном» предназначена для внесения изменений в информацию о бегуне. Здесь реализованы</w:t>
      </w:r>
      <w:r w:rsidRPr="007D0DF9">
        <w:rPr>
          <w:rFonts w:ascii="Times New Roman" w:eastAsia="Calibri" w:hAnsi="Times New Roman" w:cs="Times New Roman"/>
          <w:sz w:val="24"/>
        </w:rPr>
        <w:t>:</w:t>
      </w:r>
    </w:p>
    <w:p w:rsidR="00D6226E" w:rsidRDefault="00D6226E" w:rsidP="00D6226E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</w:t>
      </w:r>
      <w:r w:rsidRPr="003819C3">
        <w:rPr>
          <w:rFonts w:ascii="Times New Roman" w:eastAsia="Calibri" w:hAnsi="Times New Roman" w:cs="Times New Roman"/>
          <w:sz w:val="24"/>
        </w:rPr>
        <w:t xml:space="preserve">оля </w:t>
      </w:r>
      <w:r w:rsidR="008D767D">
        <w:rPr>
          <w:rFonts w:ascii="Times New Roman" w:eastAsia="Calibri" w:hAnsi="Times New Roman" w:cs="Times New Roman"/>
          <w:sz w:val="24"/>
        </w:rPr>
        <w:t>для заполнения</w:t>
      </w:r>
    </w:p>
    <w:p w:rsidR="008D767D" w:rsidRDefault="008D767D" w:rsidP="00D6226E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Необходимые кнопки</w:t>
      </w:r>
    </w:p>
    <w:p w:rsidR="008D767D" w:rsidRDefault="008D767D" w:rsidP="00D6226E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Выбор страны, пола, регистрационного статуса из предложенного списка</w:t>
      </w:r>
    </w:p>
    <w:p w:rsidR="008D767D" w:rsidRDefault="008D767D" w:rsidP="00D6226E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Выбор даты рождения в заданном формате с возможностью задания вручную, при помощи стрелок или выбора из календаря</w:t>
      </w:r>
    </w:p>
    <w:p w:rsidR="008D767D" w:rsidRDefault="008D767D" w:rsidP="00D6226E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Установлен пример изображения, также при нажатии на кнопку «Выбрать файлы» откроется предложенная директория </w:t>
      </w:r>
    </w:p>
    <w:p w:rsidR="00FD0299" w:rsidRDefault="00FD0299" w:rsidP="00FD0299">
      <w:pPr>
        <w:widowControl w:val="0"/>
        <w:suppressAutoHyphens/>
        <w:spacing w:after="16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D6226E" w:rsidRPr="00D6226E" w:rsidRDefault="00FD0299" w:rsidP="00FD0299">
      <w:pPr>
        <w:spacing w:after="160" w:line="360" w:lineRule="auto"/>
        <w:ind w:left="-709"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FD0299">
        <w:rPr>
          <w:rFonts w:ascii="Times New Roman" w:eastAsia="Calibri" w:hAnsi="Times New Roman" w:cs="Times New Roman"/>
          <w:sz w:val="24"/>
        </w:rPr>
        <w:drawing>
          <wp:inline distT="0" distB="0" distL="0" distR="0" wp14:anchorId="205C8E2A" wp14:editId="0A04E3FC">
            <wp:extent cx="6031230" cy="2962275"/>
            <wp:effectExtent l="19050" t="19050" r="26670" b="28575"/>
            <wp:docPr id="11" name="Picture 6" descr="https://pp.userapi.com/c840435/v840435845/53743/3ueXxlF4F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https://pp.userapi.com/c840435/v840435845/53743/3ueXxlF4FK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8" b="3089"/>
                    <a:stretch/>
                  </pic:blipFill>
                  <pic:spPr bwMode="auto">
                    <a:xfrm>
                      <a:off x="0" y="0"/>
                      <a:ext cx="6031230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</w:rPr>
        <w:tab/>
      </w:r>
      <w:bookmarkStart w:id="41" w:name="_GoBack"/>
      <w:bookmarkEnd w:id="41"/>
    </w:p>
    <w:p w:rsidR="008D767D" w:rsidRDefault="008D767D" w:rsidP="008D767D">
      <w:pPr>
        <w:pStyle w:val="af1"/>
      </w:pPr>
      <w:r>
        <w:t>Рисунок  4</w:t>
      </w:r>
      <w:r w:rsidRPr="00416377">
        <w:t xml:space="preserve"> </w:t>
      </w:r>
      <w:r>
        <w:t>Управление бегуном</w:t>
      </w:r>
    </w:p>
    <w:p w:rsidR="008D767D" w:rsidRDefault="008D767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166261" w:rsidRPr="00166261" w:rsidRDefault="00166261" w:rsidP="00166261">
      <w:pPr>
        <w:spacing w:after="0" w:line="360" w:lineRule="auto"/>
        <w:ind w:left="709"/>
        <w:contextualSpacing/>
        <w:jc w:val="center"/>
        <w:outlineLvl w:val="1"/>
        <w:rPr>
          <w:rFonts w:ascii="Tahoma" w:hAnsi="Tahoma" w:cs="Tahoma"/>
          <w:b/>
          <w:bCs/>
          <w:color w:val="000000"/>
          <w:sz w:val="28"/>
          <w:szCs w:val="28"/>
          <w:lang w:eastAsia="ru-RU"/>
        </w:rPr>
      </w:pPr>
      <w:bookmarkStart w:id="42" w:name="_Toc506140203"/>
      <w:bookmarkStart w:id="43" w:name="_Toc506174298"/>
      <w:r w:rsidRPr="00166261">
        <w:rPr>
          <w:rFonts w:ascii="Tahoma" w:hAnsi="Tahoma" w:cs="Tahoma"/>
          <w:bCs/>
          <w:color w:val="000000"/>
          <w:sz w:val="28"/>
          <w:szCs w:val="28"/>
          <w:lang w:eastAsia="ru-RU"/>
        </w:rPr>
        <w:lastRenderedPageBreak/>
        <w:t>ЗАКЛЮЧЕНИЕ</w:t>
      </w:r>
      <w:bookmarkEnd w:id="42"/>
      <w:bookmarkEnd w:id="43"/>
    </w:p>
    <w:p w:rsidR="008D767D" w:rsidRDefault="00166261" w:rsidP="007D0DF9">
      <w:pPr>
        <w:pStyle w:val="af0"/>
        <w:ind w:firstLine="851"/>
        <w:rPr>
          <w:color w:val="000000"/>
          <w:sz w:val="27"/>
          <w:szCs w:val="27"/>
        </w:rPr>
      </w:pPr>
      <w:r w:rsidRPr="00166261">
        <w:rPr>
          <w:rFonts w:eastAsia="Calibri"/>
          <w:lang w:eastAsia="en-US"/>
        </w:rPr>
        <w:t xml:space="preserve">В ходе производственной практики были изучены программные компоненты аналитической системы, реализованной на </w:t>
      </w:r>
    </w:p>
    <w:p w:rsidR="008D767D" w:rsidRPr="00166261" w:rsidRDefault="008D767D" w:rsidP="007D0DF9">
      <w:pPr>
        <w:pStyle w:val="af0"/>
        <w:ind w:firstLine="851"/>
        <w:rPr>
          <w:rFonts w:eastAsia="Calibri"/>
          <w:lang w:eastAsia="en-US"/>
        </w:rPr>
      </w:pPr>
      <w:r w:rsidRPr="00166261">
        <w:rPr>
          <w:rFonts w:eastAsia="Calibri"/>
          <w:lang w:eastAsia="en-US"/>
        </w:rPr>
        <w:t>В ходе производственной практики были изучены программные средства такие как</w:t>
      </w:r>
      <w:r w:rsidR="00166261" w:rsidRPr="00166261">
        <w:rPr>
          <w:rFonts w:eastAsia="Calibri"/>
          <w:lang w:eastAsia="en-US"/>
        </w:rPr>
        <w:t>:</w:t>
      </w:r>
    </w:p>
    <w:p w:rsidR="008D767D" w:rsidRPr="00166261" w:rsidRDefault="00166261" w:rsidP="007D0DF9">
      <w:pPr>
        <w:widowControl w:val="0"/>
        <w:numPr>
          <w:ilvl w:val="0"/>
          <w:numId w:val="8"/>
        </w:numPr>
        <w:suppressAutoHyphens/>
        <w:spacing w:after="16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66261">
        <w:rPr>
          <w:rFonts w:ascii="Times New Roman" w:eastAsia="Calibri" w:hAnsi="Times New Roman" w:cs="Times New Roman"/>
          <w:sz w:val="24"/>
        </w:rPr>
        <w:t>ASP.NET MVC Framework</w:t>
      </w:r>
    </w:p>
    <w:p w:rsidR="00166261" w:rsidRDefault="00166261" w:rsidP="007D0DF9">
      <w:pPr>
        <w:widowControl w:val="0"/>
        <w:numPr>
          <w:ilvl w:val="0"/>
          <w:numId w:val="8"/>
        </w:numPr>
        <w:suppressAutoHyphens/>
        <w:spacing w:after="16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66261">
        <w:rPr>
          <w:rFonts w:ascii="Times New Roman" w:eastAsia="Calibri" w:hAnsi="Times New Roman" w:cs="Times New Roman"/>
          <w:sz w:val="24"/>
        </w:rPr>
        <w:t>HTML</w:t>
      </w:r>
    </w:p>
    <w:p w:rsidR="00166261" w:rsidRPr="00166261" w:rsidRDefault="00166261" w:rsidP="007D0DF9">
      <w:pPr>
        <w:widowControl w:val="0"/>
        <w:numPr>
          <w:ilvl w:val="0"/>
          <w:numId w:val="8"/>
        </w:numPr>
        <w:suppressAutoHyphens/>
        <w:spacing w:after="160" w:line="360" w:lineRule="auto"/>
        <w:ind w:firstLine="851"/>
        <w:contextualSpacing/>
        <w:jc w:val="both"/>
        <w:rPr>
          <w:color w:val="000000"/>
          <w:sz w:val="27"/>
          <w:szCs w:val="27"/>
        </w:rPr>
      </w:pPr>
      <w:r w:rsidRPr="00166261">
        <w:rPr>
          <w:rFonts w:ascii="Times New Roman" w:eastAsia="Calibri" w:hAnsi="Times New Roman" w:cs="Times New Roman"/>
          <w:sz w:val="24"/>
          <w:lang w:val="en-US"/>
        </w:rPr>
        <w:t>CSS</w:t>
      </w:r>
    </w:p>
    <w:p w:rsidR="00166261" w:rsidRPr="008A4431" w:rsidRDefault="00166261" w:rsidP="007D0DF9">
      <w:pPr>
        <w:pStyle w:val="af0"/>
        <w:ind w:firstLine="851"/>
        <w:rPr>
          <w:rFonts w:eastAsia="Arial Unicode MS"/>
          <w:kern w:val="2"/>
          <w:lang w:eastAsia="hi-IN" w:bidi="hi-IN"/>
        </w:rPr>
      </w:pPr>
      <w:r w:rsidRPr="008A4431">
        <w:rPr>
          <w:rFonts w:eastAsia="Arial Unicode MS"/>
          <w:kern w:val="2"/>
          <w:lang w:eastAsia="hi-IN" w:bidi="hi-IN"/>
        </w:rPr>
        <w:t>В ходе производственной практики был проведен сбор, анализ и применение информации и полученных знаний на практике;</w:t>
      </w:r>
    </w:p>
    <w:p w:rsidR="00166261" w:rsidRPr="008A4431" w:rsidRDefault="00166261" w:rsidP="007D0DF9">
      <w:pPr>
        <w:pStyle w:val="af0"/>
        <w:ind w:firstLine="851"/>
        <w:rPr>
          <w:rFonts w:eastAsia="Arial Unicode MS"/>
          <w:kern w:val="2"/>
          <w:lang w:eastAsia="hi-IN" w:bidi="hi-IN"/>
        </w:rPr>
      </w:pPr>
      <w:r w:rsidRPr="008A4431">
        <w:rPr>
          <w:rFonts w:eastAsia="Arial Unicode MS"/>
          <w:kern w:val="2"/>
          <w:lang w:eastAsia="hi-IN" w:bidi="hi-IN"/>
        </w:rPr>
        <w:t xml:space="preserve">Были закреплены навыки работы Microsoft SQL Server и базами данных; </w:t>
      </w:r>
    </w:p>
    <w:p w:rsidR="00166261" w:rsidRPr="008A4431" w:rsidRDefault="00166261" w:rsidP="007D0DF9">
      <w:pPr>
        <w:pStyle w:val="af0"/>
        <w:ind w:firstLine="851"/>
        <w:rPr>
          <w:rFonts w:eastAsia="Arial Unicode MS"/>
          <w:kern w:val="2"/>
          <w:lang w:eastAsia="hi-IN" w:bidi="hi-IN"/>
        </w:rPr>
      </w:pPr>
      <w:r w:rsidRPr="008A4431">
        <w:rPr>
          <w:rFonts w:eastAsia="Arial Unicode MS"/>
          <w:kern w:val="2"/>
          <w:lang w:eastAsia="hi-IN" w:bidi="hi-IN"/>
        </w:rPr>
        <w:t>Получен опыт работы с веб-приложениями в целом и их отдельными составляющими, различными библиотеками, а также паттерном проектирования MVC</w:t>
      </w:r>
    </w:p>
    <w:p w:rsidR="007D0DF9" w:rsidRPr="008A4431" w:rsidRDefault="007D0DF9" w:rsidP="007D0DF9">
      <w:pPr>
        <w:pStyle w:val="af0"/>
        <w:ind w:firstLine="851"/>
        <w:rPr>
          <w:rFonts w:eastAsia="Arial Unicode MS"/>
          <w:kern w:val="2"/>
          <w:lang w:eastAsia="hi-IN" w:bidi="hi-IN"/>
        </w:rPr>
      </w:pPr>
      <w:r w:rsidRPr="008A4431">
        <w:rPr>
          <w:rFonts w:eastAsia="Arial Unicode MS"/>
          <w:kern w:val="2"/>
          <w:lang w:eastAsia="hi-IN" w:bidi="hi-IN"/>
        </w:rPr>
        <w:t>Т</w:t>
      </w:r>
      <w:r w:rsidR="00166261" w:rsidRPr="008A4431">
        <w:rPr>
          <w:rFonts w:eastAsia="Arial Unicode MS"/>
          <w:kern w:val="2"/>
          <w:lang w:eastAsia="hi-IN" w:bidi="hi-IN"/>
        </w:rPr>
        <w:t>ак</w:t>
      </w:r>
      <w:r w:rsidR="008D767D" w:rsidRPr="008A4431">
        <w:rPr>
          <w:rFonts w:eastAsia="Arial Unicode MS"/>
          <w:kern w:val="2"/>
          <w:lang w:eastAsia="hi-IN" w:bidi="hi-IN"/>
        </w:rPr>
        <w:t>же бы</w:t>
      </w:r>
      <w:r w:rsidR="00166261" w:rsidRPr="008A4431">
        <w:rPr>
          <w:rFonts w:eastAsia="Arial Unicode MS"/>
          <w:kern w:val="2"/>
          <w:lang w:eastAsia="hi-IN" w:bidi="hi-IN"/>
        </w:rPr>
        <w:t>ли проведены множество</w:t>
      </w:r>
      <w:r w:rsidR="008D767D" w:rsidRPr="008A4431">
        <w:rPr>
          <w:rFonts w:eastAsia="Arial Unicode MS"/>
          <w:kern w:val="2"/>
          <w:lang w:eastAsia="hi-IN" w:bidi="hi-IN"/>
        </w:rPr>
        <w:t xml:space="preserve"> командных собраний для определения дальнейших действий, что дало опыт работы в команде. </w:t>
      </w:r>
      <w:r w:rsidRPr="008A4431">
        <w:rPr>
          <w:rFonts w:eastAsia="Arial Unicode MS"/>
          <w:kern w:val="2"/>
          <w:lang w:eastAsia="hi-IN" w:bidi="hi-IN"/>
        </w:rPr>
        <w:t xml:space="preserve">В ходе разработки проекта мы столкнулись с рядом трудностей, в том числе непреодолимых нами на данном этапе, в частности с несовместимостью версий различных устанавливаемых пакетов, конфигурационными ошибками. </w:t>
      </w:r>
    </w:p>
    <w:p w:rsidR="00166261" w:rsidRPr="008A4431" w:rsidRDefault="008D767D" w:rsidP="007D0DF9">
      <w:pPr>
        <w:pStyle w:val="af0"/>
        <w:ind w:firstLine="851"/>
        <w:rPr>
          <w:rFonts w:eastAsia="Arial Unicode MS"/>
          <w:kern w:val="2"/>
          <w:lang w:eastAsia="hi-IN" w:bidi="hi-IN"/>
        </w:rPr>
      </w:pPr>
      <w:r w:rsidRPr="008A4431">
        <w:rPr>
          <w:rFonts w:eastAsia="Arial Unicode MS"/>
          <w:kern w:val="2"/>
          <w:lang w:eastAsia="hi-IN" w:bidi="hi-IN"/>
        </w:rPr>
        <w:t xml:space="preserve">В дальнейшем </w:t>
      </w:r>
      <w:r w:rsidR="00166261" w:rsidRPr="008A4431">
        <w:rPr>
          <w:rFonts w:eastAsia="Arial Unicode MS"/>
          <w:kern w:val="2"/>
          <w:lang w:eastAsia="hi-IN" w:bidi="hi-IN"/>
        </w:rPr>
        <w:t>проект,</w:t>
      </w:r>
      <w:r w:rsidRPr="008A4431">
        <w:rPr>
          <w:rFonts w:eastAsia="Arial Unicode MS"/>
          <w:kern w:val="2"/>
          <w:lang w:eastAsia="hi-IN" w:bidi="hi-IN"/>
        </w:rPr>
        <w:t xml:space="preserve"> разрабатываемый на производственной п</w:t>
      </w:r>
      <w:r w:rsidR="00166261" w:rsidRPr="008A4431">
        <w:rPr>
          <w:rFonts w:eastAsia="Arial Unicode MS"/>
          <w:kern w:val="2"/>
          <w:lang w:eastAsia="hi-IN" w:bidi="hi-IN"/>
        </w:rPr>
        <w:t xml:space="preserve">рактике возможно улучшить путем полного взаимодействия с БД, а также создания мобильных приложений и объединения различных созданных в команде веб-страниц в единую систему. </w:t>
      </w:r>
    </w:p>
    <w:p w:rsidR="008D767D" w:rsidRPr="008A4431" w:rsidRDefault="008D767D" w:rsidP="007D0DF9">
      <w:pPr>
        <w:pStyle w:val="af0"/>
        <w:ind w:firstLine="851"/>
        <w:rPr>
          <w:rFonts w:eastAsia="Arial Unicode MS"/>
          <w:kern w:val="2"/>
          <w:lang w:eastAsia="hi-IN" w:bidi="hi-IN"/>
        </w:rPr>
      </w:pPr>
      <w:r w:rsidRPr="008A4431">
        <w:rPr>
          <w:rFonts w:eastAsia="Arial Unicode MS"/>
          <w:kern w:val="2"/>
          <w:lang w:eastAsia="hi-IN" w:bidi="hi-IN"/>
        </w:rPr>
        <w:t>Опыт и знания, полученные в процессе практики, несомненно, пригодятся мне в дальнейшем при решении профессиональных задач.</w:t>
      </w:r>
    </w:p>
    <w:p w:rsidR="00501847" w:rsidRDefault="00501847" w:rsidP="00A74F43">
      <w:pPr>
        <w:keepNext/>
        <w:spacing w:after="160" w:line="360" w:lineRule="auto"/>
        <w:ind w:left="709"/>
        <w:contextualSpacing/>
        <w:jc w:val="both"/>
        <w:outlineLvl w:val="2"/>
        <w:rPr>
          <w:rFonts w:ascii="Arial" w:hAnsi="Arial" w:cs="Times New Roman"/>
          <w:color w:val="000000"/>
          <w:sz w:val="28"/>
          <w:szCs w:val="20"/>
          <w:lang w:eastAsia="ru-RU"/>
        </w:rPr>
      </w:pPr>
    </w:p>
    <w:p w:rsidR="00A74F43" w:rsidRPr="005233D8" w:rsidRDefault="00A74F43" w:rsidP="00A74F43">
      <w:pPr>
        <w:keepNext/>
        <w:spacing w:after="160" w:line="360" w:lineRule="auto"/>
        <w:contextualSpacing/>
        <w:jc w:val="both"/>
        <w:outlineLvl w:val="2"/>
        <w:rPr>
          <w:rFonts w:ascii="Arial" w:hAnsi="Arial" w:cs="Times New Roman"/>
          <w:color w:val="000000"/>
          <w:sz w:val="28"/>
          <w:szCs w:val="20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1847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4904CA" w:rsidRPr="004904CA" w:rsidRDefault="004904CA" w:rsidP="004904CA">
      <w:pPr>
        <w:spacing w:after="0" w:line="360" w:lineRule="auto"/>
        <w:ind w:left="709"/>
        <w:contextualSpacing/>
        <w:jc w:val="center"/>
        <w:outlineLvl w:val="1"/>
        <w:rPr>
          <w:rFonts w:ascii="Tahoma" w:hAnsi="Tahoma" w:cs="Tahoma"/>
          <w:b/>
          <w:bCs/>
          <w:color w:val="000000"/>
          <w:sz w:val="28"/>
          <w:szCs w:val="28"/>
          <w:lang w:eastAsia="ru-RU"/>
        </w:rPr>
      </w:pPr>
      <w:bookmarkStart w:id="44" w:name="_Toc436650568"/>
      <w:bookmarkStart w:id="45" w:name="_Toc506140204"/>
      <w:bookmarkStart w:id="46" w:name="_Toc506174299"/>
      <w:r w:rsidRPr="004904CA">
        <w:rPr>
          <w:rFonts w:ascii="Tahoma" w:hAnsi="Tahoma" w:cs="Tahoma"/>
          <w:bCs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44"/>
      <w:bookmarkEnd w:id="45"/>
      <w:bookmarkEnd w:id="46"/>
    </w:p>
    <w:p w:rsidR="00091413" w:rsidRPr="004904CA" w:rsidRDefault="00091413" w:rsidP="00091413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 w:rsidRPr="00091413">
        <w:rPr>
          <w:rFonts w:ascii="Times New Roman" w:hAnsi="Times New Roman" w:cs="Times New Roman"/>
          <w:sz w:val="24"/>
          <w:szCs w:val="24"/>
          <w:lang w:val="en-US" w:eastAsia="ru-RU"/>
        </w:rPr>
        <w:t>Model</w:t>
      </w:r>
      <w:r w:rsidRPr="008A4431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091413">
        <w:rPr>
          <w:rFonts w:ascii="Times New Roman" w:hAnsi="Times New Roman" w:cs="Times New Roman"/>
          <w:sz w:val="24"/>
          <w:szCs w:val="24"/>
          <w:lang w:val="en-US" w:eastAsia="ru-RU"/>
        </w:rPr>
        <w:t>View</w:t>
      </w:r>
      <w:r w:rsidRPr="008A4431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091413">
        <w:rPr>
          <w:rFonts w:ascii="Times New Roman" w:hAnsi="Times New Roman" w:cs="Times New Roman"/>
          <w:sz w:val="24"/>
          <w:szCs w:val="24"/>
          <w:lang w:val="en-US" w:eastAsia="ru-RU"/>
        </w:rPr>
        <w:t>Controller</w:t>
      </w:r>
      <w:r w:rsidRPr="008A4431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[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Pr="008A4431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] //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URL: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  </w:t>
      </w:r>
      <w:r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https://ru.wikipedia.org/wiki/Model-View-Controller </w:t>
      </w:r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(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4904CA" w:rsidRPr="004904CA" w:rsidRDefault="004904CA" w:rsidP="004904CA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4904CA">
        <w:rPr>
          <w:rFonts w:ascii="Times New Roman" w:eastAsia="Arial Unicode MS" w:hAnsi="Times New Roman" w:cs="Times New Roman"/>
          <w:bCs/>
          <w:kern w:val="2"/>
          <w:sz w:val="24"/>
          <w:szCs w:val="24"/>
          <w:lang w:eastAsia="hi-IN" w:bidi="hi-IN"/>
        </w:rPr>
        <w:t>Методическое пособие «Прохождение производственных и производственно-технологических практик»: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для студ. спец. 230105, 010503 /  Каф. МОП ЭВМ; сост.: М. В. Болотов, В. В. Клименко. - Таганрог: Изд-во ТТИ ЮФУ, 2011. - 18 с. </w:t>
      </w:r>
    </w:p>
    <w:p w:rsidR="004904CA" w:rsidRPr="004904CA" w:rsidRDefault="004904CA" w:rsidP="00246FCB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Microsoft </w:t>
      </w:r>
      <w:r w:rsidR="00246FCB"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Studio 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[Wikipedia]</w:t>
      </w:r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//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URL: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  https://ru.wikipedia.org/wiki/Microsoft_Visual_Studio 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(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4904CA" w:rsidRPr="004904CA" w:rsidRDefault="00246FCB" w:rsidP="00246FCB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ASP.NET MVC Framework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[Wikipedia] // URL: </w:t>
      </w:r>
      <w:hyperlink r:id="rId66" w:history="1">
        <w:r w:rsidRPr="00246FCB">
          <w:rPr>
            <w:rFonts w:ascii="Times New Roman" w:eastAsia="Arial Unicode MS" w:hAnsi="Times New Roman" w:cs="Times New Roman"/>
            <w:kern w:val="2"/>
            <w:sz w:val="24"/>
            <w:szCs w:val="24"/>
            <w:lang w:val="en-US" w:eastAsia="hi-IN" w:bidi="hi-IN"/>
          </w:rPr>
          <w:t>https://ru.wikipedia.org/wiki/ASP.NET_MVC_Framework</w:t>
        </w:r>
      </w:hyperlink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(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4904CA" w:rsidRDefault="00246FCB" w:rsidP="00246FCB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ADO.NET Entity Framework 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[Wikipedia]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// URL: 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https://ru.wikipedia.org/wiki/ADO.NET_Entity_Framework 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(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246FCB" w:rsidRDefault="00246FCB" w:rsidP="00246FCB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Microsoft SQL Server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246FC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[Wikipedia] // URL: 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https://ru.wikipedia.org/wiki/История_создания_Microsoft_SQL_Server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(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5477E2" w:rsidRDefault="005477E2" w:rsidP="005477E2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С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#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[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Progopedia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] //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: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http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://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progopedia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ru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language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csharp</w:t>
      </w: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(дата обращения 07.02.2018)</w:t>
      </w:r>
    </w:p>
    <w:p w:rsidR="005477E2" w:rsidRPr="00091413" w:rsidRDefault="005477E2" w:rsidP="00091413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HTML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[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] //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: 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https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://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ru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org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HTML</w:t>
      </w:r>
      <w:r w:rsid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</w:t>
      </w:r>
      <w:r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(дата обращения 07.02.2018)</w:t>
      </w:r>
    </w:p>
    <w:p w:rsidR="005477E2" w:rsidRPr="005477E2" w:rsidRDefault="005477E2" w:rsidP="00091413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CSS</w:t>
      </w:r>
      <w:r w:rsidRPr="005477E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246FC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[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] //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: 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https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://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ru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org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CSS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(дата обращения 07.02.2018)</w:t>
      </w:r>
    </w:p>
    <w:p w:rsidR="005477E2" w:rsidRPr="004904CA" w:rsidRDefault="005477E2" w:rsidP="00091413">
      <w:pPr>
        <w:widowControl w:val="0"/>
        <w:suppressAutoHyphens/>
        <w:spacing w:after="0" w:line="360" w:lineRule="auto"/>
        <w:ind w:left="720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</w:p>
    <w:p w:rsidR="004904CA" w:rsidRPr="005477E2" w:rsidRDefault="004904CA" w:rsidP="00246FCB">
      <w:pPr>
        <w:keepNext/>
        <w:spacing w:after="160" w:line="360" w:lineRule="auto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4904CA" w:rsidRPr="005477E2" w:rsidSect="00E55F35">
      <w:footerReference w:type="default" r:id="rId67"/>
      <w:pgSz w:w="11906" w:h="16838"/>
      <w:pgMar w:top="851" w:right="707" w:bottom="851" w:left="1701" w:header="708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4E" w:rsidRDefault="00895C4E" w:rsidP="00B1501C">
      <w:pPr>
        <w:spacing w:after="0" w:line="240" w:lineRule="auto"/>
      </w:pPr>
      <w:r>
        <w:separator/>
      </w:r>
    </w:p>
  </w:endnote>
  <w:endnote w:type="continuationSeparator" w:id="0">
    <w:p w:rsidR="00895C4E" w:rsidRDefault="00895C4E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053560"/>
      <w:docPartObj>
        <w:docPartGallery w:val="Page Numbers (Bottom of Page)"/>
        <w:docPartUnique/>
      </w:docPartObj>
    </w:sdtPr>
    <w:sdtEndPr/>
    <w:sdtContent>
      <w:p w:rsidR="00A42A27" w:rsidRDefault="00A42A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299">
          <w:rPr>
            <w:noProof/>
          </w:rPr>
          <w:t>13</w:t>
        </w:r>
        <w:r>
          <w:fldChar w:fldCharType="end"/>
        </w:r>
      </w:p>
    </w:sdtContent>
  </w:sdt>
  <w:p w:rsidR="00A42A27" w:rsidRDefault="00A42A2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4E" w:rsidRDefault="00895C4E" w:rsidP="00B1501C">
      <w:pPr>
        <w:spacing w:after="0" w:line="240" w:lineRule="auto"/>
      </w:pPr>
      <w:r>
        <w:separator/>
      </w:r>
    </w:p>
  </w:footnote>
  <w:footnote w:type="continuationSeparator" w:id="0">
    <w:p w:rsidR="00895C4E" w:rsidRDefault="00895C4E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4A5D"/>
    <w:multiLevelType w:val="hybridMultilevel"/>
    <w:tmpl w:val="1C006EC6"/>
    <w:lvl w:ilvl="0" w:tplc="95D807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213F25C0"/>
    <w:multiLevelType w:val="hybridMultilevel"/>
    <w:tmpl w:val="325A25FE"/>
    <w:lvl w:ilvl="0" w:tplc="5044AF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02A"/>
    <w:multiLevelType w:val="hybridMultilevel"/>
    <w:tmpl w:val="26D63ECA"/>
    <w:lvl w:ilvl="0" w:tplc="EF1A41D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B8"/>
    <w:rsid w:val="000034F8"/>
    <w:rsid w:val="000069D0"/>
    <w:rsid w:val="00010E12"/>
    <w:rsid w:val="00016DBF"/>
    <w:rsid w:val="00030D68"/>
    <w:rsid w:val="00091413"/>
    <w:rsid w:val="000E4920"/>
    <w:rsid w:val="00124145"/>
    <w:rsid w:val="00166261"/>
    <w:rsid w:val="00184CAE"/>
    <w:rsid w:val="001D7749"/>
    <w:rsid w:val="001E4103"/>
    <w:rsid w:val="001F168A"/>
    <w:rsid w:val="00214B5F"/>
    <w:rsid w:val="00227591"/>
    <w:rsid w:val="00246FCB"/>
    <w:rsid w:val="00255DA7"/>
    <w:rsid w:val="00272587"/>
    <w:rsid w:val="002C09D4"/>
    <w:rsid w:val="002C6EA2"/>
    <w:rsid w:val="00304535"/>
    <w:rsid w:val="00365D2F"/>
    <w:rsid w:val="003819C3"/>
    <w:rsid w:val="0044355C"/>
    <w:rsid w:val="004604FA"/>
    <w:rsid w:val="004904CA"/>
    <w:rsid w:val="00501847"/>
    <w:rsid w:val="005058F0"/>
    <w:rsid w:val="005233D8"/>
    <w:rsid w:val="00533428"/>
    <w:rsid w:val="005477E2"/>
    <w:rsid w:val="00556FBF"/>
    <w:rsid w:val="00562C55"/>
    <w:rsid w:val="005A2CD9"/>
    <w:rsid w:val="005C4982"/>
    <w:rsid w:val="005F1C4F"/>
    <w:rsid w:val="006012A9"/>
    <w:rsid w:val="0060183D"/>
    <w:rsid w:val="00631316"/>
    <w:rsid w:val="00632FDF"/>
    <w:rsid w:val="00652428"/>
    <w:rsid w:val="006A707E"/>
    <w:rsid w:val="006F3242"/>
    <w:rsid w:val="006F49EE"/>
    <w:rsid w:val="007267E8"/>
    <w:rsid w:val="00757D71"/>
    <w:rsid w:val="007624A7"/>
    <w:rsid w:val="007928B8"/>
    <w:rsid w:val="007C0EDF"/>
    <w:rsid w:val="007D0DF9"/>
    <w:rsid w:val="007E170F"/>
    <w:rsid w:val="007F648E"/>
    <w:rsid w:val="00803E1D"/>
    <w:rsid w:val="008576EA"/>
    <w:rsid w:val="0086764F"/>
    <w:rsid w:val="00875B9C"/>
    <w:rsid w:val="00895C4E"/>
    <w:rsid w:val="008A4431"/>
    <w:rsid w:val="008D714B"/>
    <w:rsid w:val="008D767D"/>
    <w:rsid w:val="009208D3"/>
    <w:rsid w:val="00941489"/>
    <w:rsid w:val="00954744"/>
    <w:rsid w:val="00992EB6"/>
    <w:rsid w:val="00A04BB8"/>
    <w:rsid w:val="00A42A27"/>
    <w:rsid w:val="00A74F43"/>
    <w:rsid w:val="00A82305"/>
    <w:rsid w:val="00A86D66"/>
    <w:rsid w:val="00AD72CA"/>
    <w:rsid w:val="00B1501C"/>
    <w:rsid w:val="00B862EF"/>
    <w:rsid w:val="00B929F2"/>
    <w:rsid w:val="00BD58B8"/>
    <w:rsid w:val="00BE6F26"/>
    <w:rsid w:val="00C11DF0"/>
    <w:rsid w:val="00C35C92"/>
    <w:rsid w:val="00C5276B"/>
    <w:rsid w:val="00C77D6B"/>
    <w:rsid w:val="00CB7DBA"/>
    <w:rsid w:val="00D31190"/>
    <w:rsid w:val="00D5484B"/>
    <w:rsid w:val="00D6226E"/>
    <w:rsid w:val="00D6740A"/>
    <w:rsid w:val="00D93501"/>
    <w:rsid w:val="00DD3BDF"/>
    <w:rsid w:val="00DE44CA"/>
    <w:rsid w:val="00E3703D"/>
    <w:rsid w:val="00E55F35"/>
    <w:rsid w:val="00E607F6"/>
    <w:rsid w:val="00E6510A"/>
    <w:rsid w:val="00E81A5F"/>
    <w:rsid w:val="00EA72B5"/>
    <w:rsid w:val="00F040F2"/>
    <w:rsid w:val="00F2181B"/>
    <w:rsid w:val="00F249E4"/>
    <w:rsid w:val="00FB5E87"/>
    <w:rsid w:val="00FD0299"/>
    <w:rsid w:val="00F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3C569"/>
  <w15:docId w15:val="{CE0BB77E-C72D-428F-88EA-6D211090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05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E5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55F35"/>
    <w:rPr>
      <w:rFonts w:eastAsia="Times New Roman" w:cs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E5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5F35"/>
    <w:rPr>
      <w:rFonts w:eastAsia="Times New Roman" w:cs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e"/>
    <w:uiPriority w:val="39"/>
    <w:rsid w:val="00E55F3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E5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624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">
    <w:name w:val="Hyperlink"/>
    <w:basedOn w:val="a0"/>
    <w:uiPriority w:val="99"/>
    <w:unhideWhenUsed/>
    <w:rsid w:val="007624A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058F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0">
    <w:name w:val="Normal (Web)"/>
    <w:basedOn w:val="a"/>
    <w:uiPriority w:val="99"/>
    <w:unhideWhenUsed/>
    <w:rsid w:val="005477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5477E2"/>
  </w:style>
  <w:style w:type="paragraph" w:styleId="af1">
    <w:name w:val="caption"/>
    <w:basedOn w:val="a"/>
    <w:next w:val="a"/>
    <w:uiPriority w:val="35"/>
    <w:unhideWhenUsed/>
    <w:qFormat/>
    <w:rsid w:val="00A74F43"/>
    <w:pPr>
      <w:spacing w:line="240" w:lineRule="auto"/>
      <w:contextualSpacing/>
      <w:jc w:val="center"/>
    </w:pPr>
    <w:rPr>
      <w:rFonts w:ascii="Times New Roman" w:eastAsiaTheme="minorHAnsi" w:hAnsi="Times New Roman" w:cstheme="minorBidi"/>
      <w:iCs/>
      <w:color w:val="000000" w:themeColor="text1"/>
      <w:sz w:val="24"/>
      <w:szCs w:val="18"/>
    </w:rPr>
  </w:style>
  <w:style w:type="character" w:customStyle="1" w:styleId="b">
    <w:name w:val="b"/>
    <w:basedOn w:val="a0"/>
    <w:rsid w:val="00501847"/>
  </w:style>
  <w:style w:type="paragraph" w:styleId="af2">
    <w:name w:val="TOC Heading"/>
    <w:basedOn w:val="1"/>
    <w:next w:val="a"/>
    <w:uiPriority w:val="39"/>
    <w:unhideWhenUsed/>
    <w:qFormat/>
    <w:rsid w:val="007D0DF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D0DF9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7D0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C%D0%B0%D1%88%D0%B8%D0%BD%D0%BD%D1%8B%D0%B9_%D0%BA%D0%BE%D0%B4" TargetMode="External"/><Relationship Id="rId26" Type="http://schemas.openxmlformats.org/officeDocument/2006/relationships/hyperlink" Target="https://ru.wikipedia.org/wiki/.NET_Compact_Framework" TargetMode="External"/><Relationship Id="rId39" Type="http://schemas.openxmlformats.org/officeDocument/2006/relationships/hyperlink" Target="https://ru.wikipedia.org/wiki/Windows_Presentation_Foundation" TargetMode="External"/><Relationship Id="rId21" Type="http://schemas.openxmlformats.org/officeDocument/2006/relationships/hyperlink" Target="https://ru.wikipedia.org/wiki/Windows_Mobile" TargetMode="External"/><Relationship Id="rId34" Type="http://schemas.openxmlformats.org/officeDocument/2006/relationships/hyperlink" Target="https://ru.wikipedia.org/wiki/Microsoft" TargetMode="External"/><Relationship Id="rId42" Type="http://schemas.openxmlformats.org/officeDocument/2006/relationships/hyperlink" Target="https://ru.wikipedia.org/wiki/Model-View-ViewModel" TargetMode="External"/><Relationship Id="rId47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50" Type="http://schemas.openxmlformats.org/officeDocument/2006/relationships/hyperlink" Target="https://ru.wikipedia.org/wiki/%D0%93%D0%B8%D0%BF%D0%B5%D1%80%D1%82%D0%B5%D0%BA%D1%81%D1%82" TargetMode="External"/><Relationship Id="rId55" Type="http://schemas.openxmlformats.org/officeDocument/2006/relationships/hyperlink" Target="https://ru.wikipedia.org/wiki/%D0%AF%D0%B7%D1%8B%D0%BA_%D1%80%D0%B0%D0%B7%D0%BC%D0%B5%D1%82%D0%BA%D0%B8" TargetMode="External"/><Relationship Id="rId63" Type="http://schemas.openxmlformats.org/officeDocument/2006/relationships/image" Target="media/image3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0%BF%D1%80%D0%B8%D0%BB%D0%BE%D0%B6%D0%B5%D0%BD%D0%B8%D0%B5" TargetMode="External"/><Relationship Id="rId29" Type="http://schemas.openxmlformats.org/officeDocument/2006/relationships/hyperlink" Target="https://ru.wikipedia.org/wiki/%D0%92%D0%B5%D0%B1-%D0%BF%D1%80%D0%B8%D0%BB%D0%BE%D0%B6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Xbox" TargetMode="External"/><Relationship Id="rId32" Type="http://schemas.openxmlformats.org/officeDocument/2006/relationships/hyperlink" Target="https://ru.wikipedia.org/wiki/ORM" TargetMode="External"/><Relationship Id="rId37" Type="http://schemas.openxmlformats.org/officeDocument/2006/relationships/hyperlink" Target="https://ru.wikipedia.org/wiki/ADO.NET_Data_Services" TargetMode="External"/><Relationship Id="rId40" Type="http://schemas.openxmlformats.org/officeDocument/2006/relationships/hyperlink" Target="https://ru.wikipedia.org/wiki/Model-View-Controller" TargetMode="External"/><Relationship Id="rId45" Type="http://schemas.openxmlformats.org/officeDocument/2006/relationships/hyperlink" Target="https://ru.wikipedia.org/wiki/Transact-SQL" TargetMode="External"/><Relationship Id="rId53" Type="http://schemas.openxmlformats.org/officeDocument/2006/relationships/hyperlink" Target="https://ru.wikipedia.org/wiki/%D0%AF%D0%B7%D1%8B%D0%BA_%D1%80%D0%B0%D0%B7%D0%BC%D0%B5%D1%82%D0%BA%D0%B8" TargetMode="External"/><Relationship Id="rId58" Type="http://schemas.openxmlformats.org/officeDocument/2006/relationships/hyperlink" Target="https://ru.wikipedia.org/wiki/XML" TargetMode="External"/><Relationship Id="rId66" Type="http://schemas.openxmlformats.org/officeDocument/2006/relationships/hyperlink" Target="https://ru.wikipedia.org/wiki/ASP.NET_MVC_Frame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0%D0%B9%D1%82" TargetMode="External"/><Relationship Id="rId23" Type="http://schemas.openxmlformats.org/officeDocument/2006/relationships/hyperlink" Target="https://ru.wikipedia.org/wiki/.NET_Framework" TargetMode="External"/><Relationship Id="rId28" Type="http://schemas.openxmlformats.org/officeDocument/2006/relationships/hyperlink" Target="https://ru.wikipedia.org/wiki/%D0%A4%D1%80%D0%B5%D0%B9%D0%BC%D0%B2%D0%BE%D1%80%D0%BA" TargetMode="External"/><Relationship Id="rId36" Type="http://schemas.openxmlformats.org/officeDocument/2006/relationships/hyperlink" Target="https://ru.wikipedia.org/wiki/ADO.NET_Data_Services" TargetMode="External"/><Relationship Id="rId49" Type="http://schemas.openxmlformats.org/officeDocument/2006/relationships/hyperlink" Target="https://ru.wikipedia.org/wiki/SQL" TargetMode="External"/><Relationship Id="rId57" Type="http://schemas.openxmlformats.org/officeDocument/2006/relationships/hyperlink" Target="https://ru.wikipedia.org/wiki/XHTML" TargetMode="External"/><Relationship Id="rId61" Type="http://schemas.openxmlformats.org/officeDocument/2006/relationships/image" Target="media/image1.png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hyperlink" Target="https://ru.wikipedia.org/wiki/%D0%A3%D0%BF%D1%80%D0%B0%D0%B2%D0%BB%D1%8F%D0%B5%D0%BC%D1%8B%D0%B9_%D0%BA%D0%BE%D0%B4" TargetMode="External"/><Relationship Id="rId31" Type="http://schemas.openxmlformats.org/officeDocument/2006/relationships/hyperlink" Target="https://ru.wikipedia.org/wiki/Model-view-controller" TargetMode="External"/><Relationship Id="rId44" Type="http://schemas.openxmlformats.org/officeDocument/2006/relationships/hyperlink" Target="https://ru.wikipedia.org/wiki/Microsoft" TargetMode="External"/><Relationship Id="rId52" Type="http://schemas.openxmlformats.org/officeDocument/2006/relationships/hyperlink" Target="https://ru.wikipedia.org/wiki/%D0%A4%D0%BE%D1%80%D0%BC%D0%B0%D0%BB%D1%8C%D0%BD%D1%8B%D0%B9_%D1%8F%D0%B7%D1%8B%D0%BA" TargetMode="External"/><Relationship Id="rId60" Type="http://schemas.openxmlformats.org/officeDocument/2006/relationships/hyperlink" Target="https://ru.wikipedia.org/wiki/XUL" TargetMode="External"/><Relationship Id="rId65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hyperlink" Target="https://ru.wikipedia.org/wiki/Windows_Forms" TargetMode="External"/><Relationship Id="rId22" Type="http://schemas.openxmlformats.org/officeDocument/2006/relationships/hyperlink" Target="https://ru.wikipedia.org/wiki/Windows_CE" TargetMode="External"/><Relationship Id="rId27" Type="http://schemas.openxmlformats.org/officeDocument/2006/relationships/hyperlink" Target="https://ru.wikipedia.org/wiki/Silverlight" TargetMode="External"/><Relationship Id="rId30" Type="http://schemas.openxmlformats.org/officeDocument/2006/relationships/hyperlink" Target="https://ru.wikipedia.org/wiki/%D0%A8%D0%B0%D0%B1%D0%BB%D0%BE%D0%BD%D1%8B_%D0%BF%D1%80%D0%BE%D0%B5%D0%BA%D1%82%D0%B8%D1%80%D0%BE%D0%B2%D0%B0%D0%BD%D0%B8%D1%8F" TargetMode="External"/><Relationship Id="rId35" Type="http://schemas.openxmlformats.org/officeDocument/2006/relationships/hyperlink" Target="https://ru.wikipedia.org/wiki/LINQ" TargetMode="External"/><Relationship Id="rId43" Type="http://schemas.openxmlformats.org/officeDocument/2006/relationships/hyperlink" Target="https://ru.wikipedia.org/wiki/%D0%A0%D0%B5%D0%BB%D1%8F%D1%86%D0%B8%D0%BE%D0%BD%D0%BD%D0%B0%D1%8F_%D0%A1%D0%A3%D0%91%D0%94" TargetMode="External"/><Relationship Id="rId48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6" Type="http://schemas.openxmlformats.org/officeDocument/2006/relationships/hyperlink" Target="https://ru.wikipedia.org/wiki/HTML" TargetMode="External"/><Relationship Id="rId64" Type="http://schemas.openxmlformats.org/officeDocument/2006/relationships/image" Target="media/image4.png"/><Relationship Id="rId69" Type="http://schemas.microsoft.com/office/2011/relationships/people" Target="people.xml"/><Relationship Id="rId8" Type="http://schemas.openxmlformats.org/officeDocument/2006/relationships/hyperlink" Target="https://ru.wikipedia.org/wiki/%D0%93%D0%B8%D0%BF%D0%B5%D1%80%D1%82%D0%B5%D0%BA%D1%81%D1%82" TargetMode="External"/><Relationship Id="rId51" Type="http://schemas.openxmlformats.org/officeDocument/2006/relationships/hyperlink" Target="https://ru.wikipedia.org/wiki/%D0%91%D1%80%D0%B0%D1%83%D0%B7%D0%B5%D1%8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92%D0%B5%D0%B1-%D1%81%D0%BB%D1%83%D0%B6%D0%B1%D0%B0" TargetMode="External"/><Relationship Id="rId25" Type="http://schemas.openxmlformats.org/officeDocument/2006/relationships/hyperlink" Target="https://ru.wikipedia.org/wiki/Windows_Phone" TargetMode="External"/><Relationship Id="rId33" Type="http://schemas.openxmlformats.org/officeDocument/2006/relationships/hyperlink" Target="https://ru.wikipedia.org/wiki/.NET_Framework" TargetMode="External"/><Relationship Id="rId38" Type="http://schemas.openxmlformats.org/officeDocument/2006/relationships/hyperlink" Target="https://ru.wikipedia.org/wiki/Windows_Communication_Foundation" TargetMode="External"/><Relationship Id="rId46" Type="http://schemas.openxmlformats.org/officeDocument/2006/relationships/hyperlink" Target="https://ru.wikipedia.org/wiki/Sybase" TargetMode="External"/><Relationship Id="rId59" Type="http://schemas.openxmlformats.org/officeDocument/2006/relationships/hyperlink" Target="https://ru.wikipedia.org/wiki/SVG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ru.wikipedia.org/wiki/Windows" TargetMode="External"/><Relationship Id="rId41" Type="http://schemas.openxmlformats.org/officeDocument/2006/relationships/hyperlink" Target="https://ru.wikipedia.org/wiki/Model-View-Presenter" TargetMode="External"/><Relationship Id="rId54" Type="http://schemas.openxmlformats.org/officeDocument/2006/relationships/hyperlink" Target="https://ru.wikipedia.org/wiki/%D0%92%D0%B5%D0%B1-%D1%81%D1%82%D1%80%D0%B0%D0%BD%D0%B8%D1%86%D0%B0" TargetMode="External"/><Relationship Id="rId62" Type="http://schemas.openxmlformats.org/officeDocument/2006/relationships/image" Target="media/image2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ABDB6-942E-4138-BC33-E2105407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13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Пользователь Windows</cp:lastModifiedBy>
  <cp:revision>8</cp:revision>
  <cp:lastPrinted>2017-08-17T13:29:00Z</cp:lastPrinted>
  <dcterms:created xsi:type="dcterms:W3CDTF">2018-02-04T14:38:00Z</dcterms:created>
  <dcterms:modified xsi:type="dcterms:W3CDTF">2018-02-12T12:08:00Z</dcterms:modified>
</cp:coreProperties>
</file>